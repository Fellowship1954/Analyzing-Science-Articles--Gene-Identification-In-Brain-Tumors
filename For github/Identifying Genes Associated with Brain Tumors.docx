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72DFE" w14:textId="3ABBE487" w:rsidR="003C579A" w:rsidRDefault="00901034">
      <w:pPr>
        <w:spacing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b/>
          <w:sz w:val="24"/>
          <w:szCs w:val="24"/>
        </w:rPr>
        <w:t xml:space="preserve">Analyzing Science Articles: </w:t>
      </w:r>
      <w:ins w:id="1" w:author="Dancik,Garrett M.(Computer Science)" w:date="2023-11-18T14:34:00Z">
        <w:r w:rsidR="001276F9">
          <w:rPr>
            <w:rFonts w:ascii="Times New Roman" w:eastAsia="Times New Roman" w:hAnsi="Times New Roman" w:cs="Times New Roman"/>
            <w:b/>
            <w:sz w:val="24"/>
            <w:szCs w:val="24"/>
          </w:rPr>
          <w:t xml:space="preserve">Identifying </w:t>
        </w:r>
      </w:ins>
      <w:r>
        <w:rPr>
          <w:rFonts w:ascii="Times New Roman" w:eastAsia="Times New Roman" w:hAnsi="Times New Roman" w:cs="Times New Roman"/>
          <w:b/>
          <w:sz w:val="24"/>
          <w:szCs w:val="24"/>
        </w:rPr>
        <w:t>Gene</w:t>
      </w:r>
      <w:ins w:id="2" w:author="Dancik,Garrett M.(Computer Science)" w:date="2023-11-18T14:34:00Z">
        <w:r w:rsidR="001276F9">
          <w:rPr>
            <w:rFonts w:ascii="Times New Roman" w:eastAsia="Times New Roman" w:hAnsi="Times New Roman" w:cs="Times New Roman"/>
            <w:b/>
            <w:sz w:val="24"/>
            <w:szCs w:val="24"/>
          </w:rPr>
          <w:t>s</w:t>
        </w:r>
      </w:ins>
      <w:r>
        <w:rPr>
          <w:rFonts w:ascii="Times New Roman" w:eastAsia="Times New Roman" w:hAnsi="Times New Roman" w:cs="Times New Roman"/>
          <w:b/>
          <w:sz w:val="24"/>
          <w:szCs w:val="24"/>
        </w:rPr>
        <w:t xml:space="preserve"> </w:t>
      </w:r>
      <w:del w:id="3" w:author="Dancik,Garrett M.(Computer Science)" w:date="2023-11-18T14:34:00Z">
        <w:r w:rsidDel="001276F9">
          <w:rPr>
            <w:rFonts w:ascii="Times New Roman" w:eastAsia="Times New Roman" w:hAnsi="Times New Roman" w:cs="Times New Roman"/>
            <w:b/>
            <w:sz w:val="24"/>
            <w:szCs w:val="24"/>
          </w:rPr>
          <w:delText>Identification In</w:delText>
        </w:r>
      </w:del>
      <w:ins w:id="4" w:author="Dancik,Garrett M.(Computer Science)" w:date="2023-11-18T14:34:00Z">
        <w:r w:rsidR="001276F9">
          <w:rPr>
            <w:rFonts w:ascii="Times New Roman" w:eastAsia="Times New Roman" w:hAnsi="Times New Roman" w:cs="Times New Roman"/>
            <w:b/>
            <w:sz w:val="24"/>
            <w:szCs w:val="24"/>
          </w:rPr>
          <w:t>Associated with</w:t>
        </w:r>
      </w:ins>
      <w:r>
        <w:rPr>
          <w:rFonts w:ascii="Times New Roman" w:eastAsia="Times New Roman" w:hAnsi="Times New Roman" w:cs="Times New Roman"/>
          <w:b/>
          <w:sz w:val="24"/>
          <w:szCs w:val="24"/>
        </w:rPr>
        <w:t xml:space="preserve"> Brain </w:t>
      </w:r>
      <w:commentRangeEnd w:id="0"/>
      <w:r w:rsidR="001276F9">
        <w:rPr>
          <w:rStyle w:val="CommentReference"/>
        </w:rPr>
        <w:commentReference w:id="0"/>
      </w:r>
      <w:r>
        <w:rPr>
          <w:rFonts w:ascii="Times New Roman" w:eastAsia="Times New Roman" w:hAnsi="Times New Roman" w:cs="Times New Roman"/>
          <w:b/>
          <w:sz w:val="24"/>
          <w:szCs w:val="24"/>
        </w:rPr>
        <w:t>Tumors</w:t>
      </w:r>
    </w:p>
    <w:p w14:paraId="17EC272B" w14:textId="77777777" w:rsidR="003C579A" w:rsidRDefault="0090103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 Christensen</w:t>
      </w:r>
    </w:p>
    <w:p w14:paraId="59A75172" w14:textId="72626691" w:rsidR="003C579A" w:rsidDel="005B26FD" w:rsidRDefault="00901034" w:rsidP="005B26FD">
      <w:pPr>
        <w:spacing w:line="480" w:lineRule="auto"/>
        <w:jc w:val="center"/>
        <w:rPr>
          <w:del w:id="5" w:author="Julia Christensen" w:date="2023-12-05T12:0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CSC 450 Senior Research, </w:t>
      </w:r>
      <w:del w:id="6" w:author="Julia Christensen" w:date="2023-12-05T11:39:00Z">
        <w:r w:rsidDel="00E3649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Due Date: 1</w:t>
      </w:r>
      <w:del w:id="7" w:author="Julia Christensen" w:date="2023-12-05T12:00:00Z">
        <w:r w:rsidDel="0050212A">
          <w:rPr>
            <w:rFonts w:ascii="Times New Roman" w:eastAsia="Times New Roman" w:hAnsi="Times New Roman" w:cs="Times New Roman"/>
            <w:sz w:val="24"/>
            <w:szCs w:val="24"/>
          </w:rPr>
          <w:delText>9</w:delText>
        </w:r>
      </w:del>
      <w:ins w:id="8" w:author="Julia Christensen" w:date="2023-12-05T12:00:00Z">
        <w:r w:rsidR="0050212A">
          <w:rPr>
            <w:rFonts w:ascii="Times New Roman" w:eastAsia="Times New Roman" w:hAnsi="Times New Roman" w:cs="Times New Roman"/>
            <w:sz w:val="24"/>
            <w:szCs w:val="24"/>
          </w:rPr>
          <w:t>3</w:t>
        </w:r>
      </w:ins>
      <w:r>
        <w:rPr>
          <w:rFonts w:ascii="Times New Roman" w:eastAsia="Times New Roman" w:hAnsi="Times New Roman" w:cs="Times New Roman"/>
          <w:sz w:val="24"/>
          <w:szCs w:val="24"/>
        </w:rPr>
        <w:t xml:space="preserve">th </w:t>
      </w:r>
      <w:ins w:id="9" w:author="Julia Christensen" w:date="2023-12-05T12:00:00Z">
        <w:r w:rsidR="0050212A">
          <w:rPr>
            <w:rFonts w:ascii="Times New Roman" w:eastAsia="Times New Roman" w:hAnsi="Times New Roman" w:cs="Times New Roman"/>
            <w:sz w:val="24"/>
            <w:szCs w:val="24"/>
          </w:rPr>
          <w:t>Dec</w:t>
        </w:r>
      </w:ins>
      <w:del w:id="10" w:author="Julia Christensen" w:date="2023-12-05T12:00:00Z">
        <w:r w:rsidDel="0050212A">
          <w:rPr>
            <w:rFonts w:ascii="Times New Roman" w:eastAsia="Times New Roman" w:hAnsi="Times New Roman" w:cs="Times New Roman"/>
            <w:sz w:val="24"/>
            <w:szCs w:val="24"/>
          </w:rPr>
          <w:delText>Nov</w:delText>
        </w:r>
      </w:del>
      <w:r>
        <w:rPr>
          <w:rFonts w:ascii="Times New Roman" w:eastAsia="Times New Roman" w:hAnsi="Times New Roman" w:cs="Times New Roman"/>
          <w:sz w:val="24"/>
          <w:szCs w:val="24"/>
        </w:rPr>
        <w:t>ember 2023</w:t>
      </w:r>
    </w:p>
    <w:p w14:paraId="3EFC0349" w14:textId="77777777" w:rsidR="005B26FD" w:rsidRDefault="005B26FD">
      <w:pPr>
        <w:spacing w:line="480" w:lineRule="auto"/>
        <w:jc w:val="center"/>
        <w:rPr>
          <w:ins w:id="11" w:author="Julia Christensen" w:date="2023-12-05T12:00:00Z"/>
          <w:rFonts w:ascii="Times New Roman" w:eastAsia="Times New Roman" w:hAnsi="Times New Roman" w:cs="Times New Roman"/>
          <w:sz w:val="24"/>
          <w:szCs w:val="24"/>
        </w:rPr>
      </w:pPr>
    </w:p>
    <w:p w14:paraId="02EC5E6E" w14:textId="77777777" w:rsidR="003C579A" w:rsidRDefault="003C579A" w:rsidP="005B26FD">
      <w:pPr>
        <w:spacing w:line="480" w:lineRule="auto"/>
        <w:rPr>
          <w:rFonts w:ascii="Times New Roman" w:eastAsia="Times New Roman" w:hAnsi="Times New Roman" w:cs="Times New Roman"/>
          <w:sz w:val="24"/>
          <w:szCs w:val="24"/>
        </w:rPr>
      </w:pPr>
    </w:p>
    <w:p w14:paraId="40EF5789"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38FDF7BE" w14:textId="57FA9F60" w:rsidR="003C579A" w:rsidRDefault="00901034">
      <w:pPr>
        <w:spacing w:line="480" w:lineRule="auto"/>
        <w:rPr>
          <w:ins w:id="12" w:author="Julia Christensen" w:date="2023-12-05T11:38:00Z"/>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13" w:author="Julia Christensen" w:date="2023-12-05T11:38:00Z">
        <w:r w:rsidR="007A50D9" w:rsidRPr="007A50D9">
          <w:rPr>
            <w:rFonts w:ascii="Times New Roman" w:eastAsia="Times New Roman" w:hAnsi="Times New Roman" w:cs="Times New Roman"/>
            <w:sz w:val="24"/>
            <w:szCs w:val="24"/>
          </w:rPr>
          <w:t xml:space="preserve">Brain tumors are life-threatening diseases and are one of the leading causes of death in children and adolescents with cancer </w:t>
        </w:r>
      </w:ins>
      <w:r w:rsidR="006E075A" w:rsidRPr="006E075A">
        <w:rPr>
          <w:rFonts w:ascii="Times New Roman" w:hAnsi="Times New Roman" w:cs="Times New Roman"/>
          <w:sz w:val="24"/>
        </w:rPr>
        <w:t>[1]</w:t>
      </w:r>
      <w:ins w:id="14" w:author="Julia Christensen" w:date="2023-12-05T11:38:00Z">
        <w:r w:rsidR="007A50D9" w:rsidRPr="007A50D9">
          <w:rPr>
            <w:rFonts w:ascii="Times New Roman" w:eastAsia="Times New Roman" w:hAnsi="Times New Roman" w:cs="Times New Roman"/>
            <w:sz w:val="24"/>
            <w:szCs w:val="24"/>
          </w:rPr>
          <w:t xml:space="preserve">. Studying the genetic makeup of the tumors helps researchers understand tumor development and look at the similarities and differences when compared to normal tissue. Researchers write their findings in articles published in places like PubMed to share what they learned with others. In this paper, gene names were extracted from some of these articles and abstracts to analyze what genes have been found regarding brain tumor studies. Data was collected through PubTator, where the gene names were extracted and analyzed using Python code. The overall goal of the research was to provide insight into genetic factors linked to brain tumor development and prognosis to help other researchers focus more on certain types of genes that have the potential for better treatment plans. The experiment's outcome concluded that the BRAF and MGMT genes were the most referenced overall. Knowing that those genes are associated with brain tumors and are the most referenced, future researchers can now </w:t>
        </w:r>
      </w:ins>
      <w:ins w:id="15" w:author="Julia Christensen" w:date="2023-12-05T11:39:00Z">
        <w:r w:rsidR="006E075A" w:rsidRPr="007A50D9">
          <w:rPr>
            <w:rFonts w:ascii="Times New Roman" w:eastAsia="Times New Roman" w:hAnsi="Times New Roman" w:cs="Times New Roman"/>
            <w:sz w:val="24"/>
            <w:szCs w:val="24"/>
          </w:rPr>
          <w:t>investigate</w:t>
        </w:r>
      </w:ins>
      <w:ins w:id="16" w:author="Julia Christensen" w:date="2023-12-05T11:38:00Z">
        <w:r w:rsidR="007A50D9" w:rsidRPr="007A50D9">
          <w:rPr>
            <w:rFonts w:ascii="Times New Roman" w:eastAsia="Times New Roman" w:hAnsi="Times New Roman" w:cs="Times New Roman"/>
            <w:sz w:val="24"/>
            <w:szCs w:val="24"/>
          </w:rPr>
          <w:t xml:space="preserve"> these specific genes in brain tumors to continue this vital research.</w:t>
        </w:r>
        <w:r w:rsidR="007A50D9" w:rsidRPr="007A50D9" w:rsidDel="007A50D9">
          <w:rPr>
            <w:rFonts w:ascii="Times New Roman" w:eastAsia="Times New Roman" w:hAnsi="Times New Roman" w:cs="Times New Roman"/>
            <w:sz w:val="24"/>
            <w:szCs w:val="24"/>
          </w:rPr>
          <w:t xml:space="preserve"> </w:t>
        </w:r>
      </w:ins>
      <w:del w:id="17" w:author="Julia Christensen" w:date="2023-12-05T11:38:00Z">
        <w:r w:rsidDel="007A50D9">
          <w:rPr>
            <w:rFonts w:ascii="Times New Roman" w:eastAsia="Times New Roman" w:hAnsi="Times New Roman" w:cs="Times New Roman"/>
            <w:sz w:val="24"/>
            <w:szCs w:val="24"/>
          </w:rPr>
          <w:delText>[</w:delText>
        </w:r>
        <w:r w:rsidDel="007A50D9">
          <w:rPr>
            <w:rFonts w:ascii="Times New Roman" w:eastAsia="Times New Roman" w:hAnsi="Times New Roman" w:cs="Times New Roman"/>
            <w:sz w:val="24"/>
            <w:szCs w:val="24"/>
            <w:highlight w:val="yellow"/>
          </w:rPr>
          <w:delText>Abstract is coming soon, then introduction will happen on the next page</w:delText>
        </w:r>
        <w:r w:rsidDel="007A50D9">
          <w:rPr>
            <w:rFonts w:ascii="Times New Roman" w:eastAsia="Times New Roman" w:hAnsi="Times New Roman" w:cs="Times New Roman"/>
            <w:sz w:val="24"/>
            <w:szCs w:val="24"/>
          </w:rPr>
          <w:delText>]</w:delText>
        </w:r>
      </w:del>
    </w:p>
    <w:p w14:paraId="62E8C98D" w14:textId="77777777" w:rsidR="007A50D9" w:rsidDel="009F1906" w:rsidRDefault="007A50D9">
      <w:pPr>
        <w:spacing w:line="480" w:lineRule="auto"/>
        <w:rPr>
          <w:del w:id="18" w:author="Julia Christensen" w:date="2023-12-05T12:01:00Z"/>
          <w:rFonts w:ascii="Times New Roman" w:eastAsia="Times New Roman" w:hAnsi="Times New Roman" w:cs="Times New Roman"/>
          <w:sz w:val="24"/>
          <w:szCs w:val="24"/>
        </w:rPr>
      </w:pPr>
    </w:p>
    <w:p w14:paraId="00D85971" w14:textId="77777777" w:rsidR="009F1906" w:rsidRDefault="009F1906">
      <w:pPr>
        <w:spacing w:line="480" w:lineRule="auto"/>
        <w:rPr>
          <w:ins w:id="19" w:author="Julia Christensen" w:date="2023-12-05T16:26:00Z"/>
          <w:rFonts w:ascii="Times New Roman" w:eastAsia="Times New Roman" w:hAnsi="Times New Roman" w:cs="Times New Roman"/>
          <w:sz w:val="24"/>
          <w:szCs w:val="24"/>
        </w:rPr>
      </w:pPr>
    </w:p>
    <w:p w14:paraId="56F89E92" w14:textId="77777777" w:rsidR="009F1906" w:rsidRDefault="009F1906">
      <w:pPr>
        <w:spacing w:line="480" w:lineRule="auto"/>
        <w:rPr>
          <w:ins w:id="20" w:author="Julia Christensen" w:date="2023-12-05T16:26:00Z"/>
          <w:rFonts w:ascii="Times New Roman" w:eastAsia="Times New Roman" w:hAnsi="Times New Roman" w:cs="Times New Roman"/>
          <w:sz w:val="24"/>
          <w:szCs w:val="24"/>
        </w:rPr>
      </w:pPr>
    </w:p>
    <w:p w14:paraId="283AE045" w14:textId="77777777" w:rsidR="009F1906" w:rsidRDefault="009F1906">
      <w:pPr>
        <w:spacing w:line="480" w:lineRule="auto"/>
        <w:rPr>
          <w:ins w:id="21" w:author="Julia Christensen" w:date="2023-12-05T16:26:00Z"/>
          <w:rFonts w:ascii="Times New Roman" w:eastAsia="Times New Roman" w:hAnsi="Times New Roman" w:cs="Times New Roman"/>
          <w:sz w:val="24"/>
          <w:szCs w:val="24"/>
        </w:rPr>
      </w:pPr>
    </w:p>
    <w:p w14:paraId="0215FDC2" w14:textId="77777777" w:rsidR="003C579A" w:rsidRDefault="003C579A">
      <w:pPr>
        <w:spacing w:line="480" w:lineRule="auto"/>
        <w:rPr>
          <w:rFonts w:ascii="Times New Roman" w:eastAsia="Times New Roman" w:hAnsi="Times New Roman" w:cs="Times New Roman"/>
          <w:sz w:val="24"/>
          <w:szCs w:val="24"/>
        </w:rPr>
      </w:pPr>
    </w:p>
    <w:p w14:paraId="20B4A4C4"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14:paraId="4D21A9E7" w14:textId="2264869F"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tumors </w:t>
      </w:r>
      <w:ins w:id="22" w:author="Dancik,Garrett M.(Computer Science)" w:date="2023-11-18T13:59:00Z">
        <w:r w:rsidR="00162C2E">
          <w:rPr>
            <w:rFonts w:ascii="Times New Roman" w:eastAsia="Times New Roman" w:hAnsi="Times New Roman" w:cs="Times New Roman"/>
            <w:sz w:val="24"/>
            <w:szCs w:val="24"/>
          </w:rPr>
          <w:t>cause</w:t>
        </w:r>
      </w:ins>
      <w:del w:id="23" w:author="Dancik,Garrett M.(Computer Science)" w:date="2023-11-18T13:59:00Z">
        <w:r w:rsidDel="00162C2E">
          <w:rPr>
            <w:rFonts w:ascii="Times New Roman" w:eastAsia="Times New Roman" w:hAnsi="Times New Roman" w:cs="Times New Roman"/>
            <w:sz w:val="24"/>
            <w:szCs w:val="24"/>
          </w:rPr>
          <w:delText>are</w:delText>
        </w:r>
      </w:del>
      <w:r>
        <w:rPr>
          <w:rFonts w:ascii="Times New Roman" w:eastAsia="Times New Roman" w:hAnsi="Times New Roman" w:cs="Times New Roman"/>
          <w:sz w:val="24"/>
          <w:szCs w:val="24"/>
        </w:rPr>
        <w:t xml:space="preserve"> serious, life-threatening diseases, for they are abnormal cell growths</w:t>
      </w:r>
      <w:ins w:id="24" w:author="Julia Christensen" w:date="2023-12-05T08:00:00Z">
        <w:r w:rsidR="00172254">
          <w:rPr>
            <w:rFonts w:ascii="Times New Roman" w:eastAsia="Times New Roman" w:hAnsi="Times New Roman" w:cs="Times New Roman"/>
            <w:sz w:val="24"/>
            <w:szCs w:val="24"/>
          </w:rPr>
          <w:t xml:space="preserve"> </w:t>
        </w:r>
      </w:ins>
      <w:del w:id="25" w:author="Dancik,Garrett M.(Computer Science)" w:date="2023-11-18T14:02:00Z">
        <w:r w:rsidDel="00162C2E">
          <w:rPr>
            <w:rFonts w:ascii="Times New Roman" w:eastAsia="Times New Roman" w:hAnsi="Times New Roman" w:cs="Times New Roman"/>
            <w:sz w:val="24"/>
            <w:szCs w:val="24"/>
          </w:rPr>
          <w:delText>, and not all tumors come from brain tissues and are very serious</w:delText>
        </w:r>
      </w:del>
      <w:del w:id="26" w:author="Julia Christensen" w:date="2023-12-05T08:00:00Z">
        <w:r w:rsidDel="004029D7">
          <w:rPr>
            <w:rFonts w:ascii="Times New Roman" w:eastAsia="Times New Roman" w:hAnsi="Times New Roman" w:cs="Times New Roman"/>
            <w:sz w:val="24"/>
            <w:szCs w:val="24"/>
          </w:rPr>
          <w:delText xml:space="preserve"> </w:delText>
        </w:r>
      </w:del>
      <w:r w:rsidR="006E075A" w:rsidRPr="006E075A">
        <w:rPr>
          <w:rFonts w:ascii="Times New Roman" w:hAnsi="Times New Roman" w:cs="Times New Roman"/>
          <w:sz w:val="24"/>
        </w:rPr>
        <w:t>[2]</w:t>
      </w:r>
      <w:del w:id="27" w:author="Julia Christensen" w:date="2023-12-05T08:00:00Z">
        <w:r w:rsidR="00DE29D9" w:rsidDel="004029D7">
          <w:fldChar w:fldCharType="begin"/>
        </w:r>
        <w:r w:rsidR="00DE29D9" w:rsidDel="004029D7">
          <w:delInstrText>HYPERLINK "https://www.zotero.org/google-docs/?X5cEbk" \h</w:delInstrText>
        </w:r>
        <w:r w:rsidR="00DE29D9" w:rsidDel="004029D7">
          <w:fldChar w:fldCharType="separate"/>
        </w:r>
        <w:r w:rsidDel="004029D7">
          <w:rPr>
            <w:rFonts w:ascii="Times New Roman" w:eastAsia="Times New Roman" w:hAnsi="Times New Roman" w:cs="Times New Roman"/>
            <w:sz w:val="24"/>
            <w:szCs w:val="24"/>
          </w:rPr>
          <w:delText>[1]</w:delText>
        </w:r>
        <w:r w:rsidR="00DE29D9" w:rsidDel="004029D7">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The</w:t>
      </w:r>
      <w:ins w:id="28" w:author="Dancik,Garrett M.(Computer Science)" w:date="2023-11-18T14:02:00Z">
        <w:r w:rsidR="00162C2E">
          <w:rPr>
            <w:rFonts w:ascii="Times New Roman" w:eastAsia="Times New Roman" w:hAnsi="Times New Roman" w:cs="Times New Roman"/>
            <w:sz w:val="24"/>
            <w:szCs w:val="24"/>
          </w:rPr>
          <w:t>re are seve</w:t>
        </w:r>
      </w:ins>
      <w:ins w:id="29" w:author="Dancik,Garrett M.(Computer Science)" w:date="2023-11-18T14:03:00Z">
        <w:r w:rsidR="00162C2E">
          <w:rPr>
            <w:rFonts w:ascii="Times New Roman" w:eastAsia="Times New Roman" w:hAnsi="Times New Roman" w:cs="Times New Roman"/>
            <w:sz w:val="24"/>
            <w:szCs w:val="24"/>
          </w:rPr>
          <w:t xml:space="preserve">ral factors that can lead to </w:t>
        </w:r>
      </w:ins>
      <w:r>
        <w:rPr>
          <w:rFonts w:ascii="Times New Roman" w:eastAsia="Times New Roman" w:hAnsi="Times New Roman" w:cs="Times New Roman"/>
          <w:sz w:val="24"/>
          <w:szCs w:val="24"/>
        </w:rPr>
        <w:t xml:space="preserve"> </w:t>
      </w:r>
      <w:del w:id="30" w:author="Dancik,Garrett M.(Computer Science)" w:date="2023-11-18T14:03:00Z">
        <w:r w:rsidDel="00162C2E">
          <w:rPr>
            <w:rFonts w:ascii="Times New Roman" w:eastAsia="Times New Roman" w:hAnsi="Times New Roman" w:cs="Times New Roman"/>
            <w:sz w:val="24"/>
            <w:szCs w:val="24"/>
          </w:rPr>
          <w:delText xml:space="preserve">exact cause of the </w:delText>
        </w:r>
      </w:del>
      <w:r>
        <w:rPr>
          <w:rFonts w:ascii="Times New Roman" w:eastAsia="Times New Roman" w:hAnsi="Times New Roman" w:cs="Times New Roman"/>
          <w:sz w:val="24"/>
          <w:szCs w:val="24"/>
        </w:rPr>
        <w:t>abnormal cell growth</w:t>
      </w:r>
      <w:ins w:id="31" w:author="Dancik,Garrett M.(Computer Science)" w:date="2023-11-18T14:03:00Z">
        <w:r w:rsidR="00162C2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32" w:author="Dancik,Garrett M.(Computer Science)" w:date="2023-11-18T14:03:00Z">
        <w:r w:rsidDel="00162C2E">
          <w:rPr>
            <w:rFonts w:ascii="Times New Roman" w:eastAsia="Times New Roman" w:hAnsi="Times New Roman" w:cs="Times New Roman"/>
            <w:sz w:val="24"/>
            <w:szCs w:val="24"/>
          </w:rPr>
          <w:delText>is unknown. However,</w:delText>
        </w:r>
      </w:del>
      <w:ins w:id="33" w:author="Dancik,Garrett M.(Computer Science)" w:date="2023-11-18T14:03:00Z">
        <w:r w:rsidR="00162C2E">
          <w:rPr>
            <w:rFonts w:ascii="Times New Roman" w:eastAsia="Times New Roman" w:hAnsi="Times New Roman" w:cs="Times New Roman"/>
            <w:sz w:val="24"/>
            <w:szCs w:val="24"/>
          </w:rPr>
          <w:t>and</w:t>
        </w:r>
      </w:ins>
      <w:r>
        <w:rPr>
          <w:rFonts w:ascii="Times New Roman" w:eastAsia="Times New Roman" w:hAnsi="Times New Roman" w:cs="Times New Roman"/>
          <w:sz w:val="24"/>
          <w:szCs w:val="24"/>
        </w:rPr>
        <w:t xml:space="preserve"> researchers are looking at genetic and molecular changes in a person's cell to understand why there was a change in cells that caused them to start growing abnormally, which in turn caused the tumors</w:t>
      </w:r>
      <w:ins w:id="34" w:author="Julia Christensen" w:date="2023-12-05T08:01:00Z">
        <w:r w:rsidR="00172254">
          <w:rPr>
            <w:rFonts w:ascii="Times New Roman" w:eastAsia="Times New Roman" w:hAnsi="Times New Roman" w:cs="Times New Roman"/>
            <w:sz w:val="24"/>
            <w:szCs w:val="24"/>
          </w:rPr>
          <w:t xml:space="preserve"> </w:t>
        </w:r>
      </w:ins>
      <w:del w:id="35" w:author="Julia Christensen" w:date="2023-12-05T08:00:00Z">
        <w:r w:rsidDel="00172254">
          <w:rPr>
            <w:rFonts w:ascii="Times New Roman" w:eastAsia="Times New Roman" w:hAnsi="Times New Roman" w:cs="Times New Roman"/>
            <w:sz w:val="24"/>
            <w:szCs w:val="24"/>
          </w:rPr>
          <w:delText xml:space="preserve"> </w:delText>
        </w:r>
      </w:del>
      <w:r w:rsidR="006E075A" w:rsidRPr="006E075A">
        <w:rPr>
          <w:rFonts w:ascii="Times New Roman" w:hAnsi="Times New Roman" w:cs="Times New Roman"/>
          <w:sz w:val="24"/>
        </w:rPr>
        <w:t>[3]</w:t>
      </w:r>
      <w:del w:id="36" w:author="Julia Christensen" w:date="2023-12-05T08:00:00Z">
        <w:r w:rsidR="00DE29D9" w:rsidDel="00172254">
          <w:fldChar w:fldCharType="begin"/>
        </w:r>
        <w:r w:rsidR="00DE29D9" w:rsidDel="00172254">
          <w:delInstrText>HYPERLINK "https://www.zotero.org/google-docs/?260TEk" \h</w:delInstrText>
        </w:r>
        <w:r w:rsidR="00DE29D9" w:rsidDel="00172254">
          <w:fldChar w:fldCharType="separate"/>
        </w:r>
        <w:r w:rsidDel="00172254">
          <w:rPr>
            <w:rFonts w:ascii="Times New Roman" w:eastAsia="Times New Roman" w:hAnsi="Times New Roman" w:cs="Times New Roman"/>
            <w:sz w:val="24"/>
            <w:szCs w:val="24"/>
          </w:rPr>
          <w:delText>[2]</w:delText>
        </w:r>
        <w:r w:rsidR="00DE29D9" w:rsidDel="00172254">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Genes</w:t>
      </w:r>
      <w:r>
        <w:rPr>
          <w:rFonts w:ascii="Times New Roman" w:eastAsia="Times New Roman" w:hAnsi="Times New Roman" w:cs="Times New Roman"/>
          <w:sz w:val="24"/>
          <w:szCs w:val="24"/>
        </w:rPr>
        <w:t xml:space="preserve"> are the building blocks of life; they are segments of DNA that determine how an organism looks, behaves, and survives in environments or places they are in</w:t>
      </w:r>
      <w:ins w:id="37" w:author="Julia Christensen" w:date="2023-12-05T08:01:00Z">
        <w:r w:rsidR="00FE47F0">
          <w:rPr>
            <w:rFonts w:ascii="Times New Roman" w:eastAsia="Times New Roman" w:hAnsi="Times New Roman" w:cs="Times New Roman"/>
            <w:sz w:val="24"/>
            <w:szCs w:val="24"/>
          </w:rPr>
          <w:t xml:space="preserve"> </w:t>
        </w:r>
      </w:ins>
      <w:del w:id="38" w:author="Julia Christensen" w:date="2023-12-05T08:01:00Z">
        <w:r w:rsidDel="00172254">
          <w:rPr>
            <w:rFonts w:ascii="Times New Roman" w:eastAsia="Times New Roman" w:hAnsi="Times New Roman" w:cs="Times New Roman"/>
            <w:sz w:val="24"/>
            <w:szCs w:val="24"/>
          </w:rPr>
          <w:delText xml:space="preserve"> </w:delText>
        </w:r>
      </w:del>
      <w:r w:rsidR="006E075A" w:rsidRPr="006E075A">
        <w:rPr>
          <w:rFonts w:ascii="Times New Roman" w:hAnsi="Times New Roman" w:cs="Times New Roman"/>
          <w:sz w:val="24"/>
        </w:rPr>
        <w:t>[4]</w:t>
      </w:r>
      <w:del w:id="39" w:author="Julia Christensen" w:date="2023-12-05T08:01:00Z">
        <w:r w:rsidR="00DE29D9" w:rsidDel="00172254">
          <w:fldChar w:fldCharType="begin"/>
        </w:r>
        <w:r w:rsidR="00DE29D9" w:rsidDel="00172254">
          <w:delInstrText>HYPERLINK "https://www.zotero.org/google-docs/?DzSNox" \h</w:delInstrText>
        </w:r>
        <w:r w:rsidR="00DE29D9" w:rsidDel="00172254">
          <w:fldChar w:fldCharType="separate"/>
        </w:r>
        <w:r w:rsidDel="00172254">
          <w:rPr>
            <w:rFonts w:ascii="Times New Roman" w:eastAsia="Times New Roman" w:hAnsi="Times New Roman" w:cs="Times New Roman"/>
            <w:sz w:val="24"/>
            <w:szCs w:val="24"/>
          </w:rPr>
          <w:delText>[3]</w:delText>
        </w:r>
        <w:r w:rsidR="00DE29D9" w:rsidDel="00172254">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Diagnosing brain tumors can be done through various tests, one being an MRI scan with a gadolinium enhancement that examines the brain, looking for any indications of abnormalities</w:t>
      </w:r>
      <w:ins w:id="40" w:author="Julia Christensen" w:date="2023-12-05T08:01:00Z">
        <w:r w:rsidR="00FE47F0">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[2]</w:t>
      </w:r>
      <w:del w:id="41" w:author="Julia Christensen" w:date="2023-12-05T08:01:00Z">
        <w:r w:rsidDel="00FE47F0">
          <w:rPr>
            <w:rFonts w:ascii="Times New Roman" w:eastAsia="Times New Roman" w:hAnsi="Times New Roman" w:cs="Times New Roman"/>
            <w:sz w:val="24"/>
            <w:szCs w:val="24"/>
          </w:rPr>
          <w:delText xml:space="preserve"> </w:delText>
        </w:r>
        <w:r w:rsidR="00DE29D9" w:rsidDel="00FE47F0">
          <w:fldChar w:fldCharType="begin"/>
        </w:r>
        <w:r w:rsidR="00DE29D9" w:rsidDel="00FE47F0">
          <w:delInstrText>HYPERLINK "https://www.zotero.org/google-docs/?CetIqs" \h</w:delInstrText>
        </w:r>
        <w:r w:rsidR="00DE29D9" w:rsidDel="00FE47F0">
          <w:fldChar w:fldCharType="separate"/>
        </w:r>
        <w:r w:rsidDel="00FE47F0">
          <w:rPr>
            <w:rFonts w:ascii="Times New Roman" w:eastAsia="Times New Roman" w:hAnsi="Times New Roman" w:cs="Times New Roman"/>
            <w:sz w:val="24"/>
            <w:szCs w:val="24"/>
          </w:rPr>
          <w:delText>[1]</w:delText>
        </w:r>
        <w:r w:rsidR="00DE29D9" w:rsidDel="00FE47F0">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Brain tumors can either be </w:t>
      </w:r>
      <w:r>
        <w:rPr>
          <w:rFonts w:ascii="Times New Roman" w:eastAsia="Times New Roman" w:hAnsi="Times New Roman" w:cs="Times New Roman"/>
          <w:i/>
          <w:sz w:val="24"/>
          <w:szCs w:val="24"/>
        </w:rPr>
        <w:t xml:space="preserve">benign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malignant</w:t>
      </w:r>
      <w:r>
        <w:rPr>
          <w:rFonts w:ascii="Times New Roman" w:eastAsia="Times New Roman" w:hAnsi="Times New Roman" w:cs="Times New Roman"/>
          <w:sz w:val="24"/>
          <w:szCs w:val="24"/>
        </w:rPr>
        <w:t>. Benign tumors stay put and do not travel to other parts of the body, unlike malignant cancerous tumors that can spread (</w:t>
      </w:r>
      <w:r>
        <w:rPr>
          <w:rFonts w:ascii="Times New Roman" w:eastAsia="Times New Roman" w:hAnsi="Times New Roman" w:cs="Times New Roman"/>
          <w:i/>
          <w:sz w:val="24"/>
          <w:szCs w:val="24"/>
        </w:rPr>
        <w:t>metastasize</w:t>
      </w:r>
      <w:r>
        <w:rPr>
          <w:rFonts w:ascii="Times New Roman" w:eastAsia="Times New Roman" w:hAnsi="Times New Roman" w:cs="Times New Roman"/>
          <w:sz w:val="24"/>
          <w:szCs w:val="24"/>
        </w:rPr>
        <w:t>) from one part of the body to another</w:t>
      </w:r>
      <w:ins w:id="42" w:author="Julia Christensen" w:date="2023-12-05T08:02:00Z">
        <w:r w:rsidR="00983327">
          <w:rPr>
            <w:rFonts w:ascii="Times New Roman" w:eastAsia="Times New Roman" w:hAnsi="Times New Roman" w:cs="Times New Roman"/>
            <w:sz w:val="24"/>
            <w:szCs w:val="24"/>
          </w:rPr>
          <w:t xml:space="preserve"> </w:t>
        </w:r>
      </w:ins>
      <w:del w:id="43" w:author="Julia Christensen" w:date="2023-12-05T08:02:00Z">
        <w:r w:rsidDel="00CF0247">
          <w:rPr>
            <w:rFonts w:ascii="Times New Roman" w:eastAsia="Times New Roman" w:hAnsi="Times New Roman" w:cs="Times New Roman"/>
            <w:sz w:val="24"/>
            <w:szCs w:val="24"/>
          </w:rPr>
          <w:delText xml:space="preserve"> </w:delText>
        </w:r>
      </w:del>
      <w:r w:rsidR="006E075A" w:rsidRPr="006E075A">
        <w:rPr>
          <w:rFonts w:ascii="Times New Roman" w:hAnsi="Times New Roman" w:cs="Times New Roman"/>
          <w:sz w:val="24"/>
        </w:rPr>
        <w:t>[5]</w:t>
      </w:r>
      <w:del w:id="44" w:author="Julia Christensen" w:date="2023-12-05T08:02:00Z">
        <w:r w:rsidR="00DE29D9" w:rsidDel="00CF0247">
          <w:fldChar w:fldCharType="begin"/>
        </w:r>
        <w:r w:rsidR="00DE29D9" w:rsidDel="00CF0247">
          <w:delInstrText>HYPERLINK "https://www.zotero.org/google-docs/?J3dKFu" \h</w:delInstrText>
        </w:r>
        <w:r w:rsidR="00DE29D9" w:rsidDel="00CF0247">
          <w:fldChar w:fldCharType="separate"/>
        </w:r>
        <w:r w:rsidDel="00CF0247">
          <w:rPr>
            <w:rFonts w:ascii="Times New Roman" w:eastAsia="Times New Roman" w:hAnsi="Times New Roman" w:cs="Times New Roman"/>
            <w:sz w:val="24"/>
            <w:szCs w:val="24"/>
          </w:rPr>
          <w:delText>[4]</w:delText>
        </w:r>
        <w:r w:rsidR="00DE29D9" w:rsidDel="00CF0247">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Since benign tumors do not disperse, they are just classified by their look, size, and area in which it is located; however, malignant tumors </w:t>
      </w:r>
      <w:del w:id="45" w:author="Dancik,Garrett M.(Computer Science)" w:date="2023-11-18T14:04:00Z">
        <w:r w:rsidDel="00162C2E">
          <w:rPr>
            <w:rFonts w:ascii="Times New Roman" w:eastAsia="Times New Roman" w:hAnsi="Times New Roman" w:cs="Times New Roman"/>
            <w:sz w:val="24"/>
            <w:szCs w:val="24"/>
          </w:rPr>
          <w:delText xml:space="preserve">are then </w:delText>
        </w:r>
      </w:del>
      <w:r>
        <w:rPr>
          <w:rFonts w:ascii="Times New Roman" w:eastAsia="Times New Roman" w:hAnsi="Times New Roman" w:cs="Times New Roman"/>
          <w:sz w:val="24"/>
          <w:szCs w:val="24"/>
        </w:rPr>
        <w:t xml:space="preserve">can be further classified into specific types or </w:t>
      </w:r>
      <w:r>
        <w:rPr>
          <w:rFonts w:ascii="Times New Roman" w:eastAsia="Times New Roman" w:hAnsi="Times New Roman" w:cs="Times New Roman"/>
          <w:i/>
          <w:sz w:val="24"/>
          <w:szCs w:val="24"/>
        </w:rPr>
        <w:t>histologic (main)</w:t>
      </w:r>
      <w:r>
        <w:rPr>
          <w:rFonts w:ascii="Times New Roman" w:eastAsia="Times New Roman" w:hAnsi="Times New Roman" w:cs="Times New Roman"/>
          <w:sz w:val="24"/>
          <w:szCs w:val="24"/>
        </w:rPr>
        <w:t xml:space="preserve"> categories, which will then sometimes have subcategories which will be placed into a type of </w:t>
      </w:r>
      <w:r>
        <w:rPr>
          <w:rFonts w:ascii="Times New Roman" w:eastAsia="Times New Roman" w:hAnsi="Times New Roman" w:cs="Times New Roman"/>
          <w:i/>
          <w:sz w:val="24"/>
          <w:szCs w:val="24"/>
        </w:rPr>
        <w:t>grade</w:t>
      </w:r>
      <w:del w:id="46" w:author="Julia Christensen" w:date="2023-12-05T08:02:00Z">
        <w:r w:rsidDel="00983327">
          <w:rPr>
            <w:rFonts w:ascii="Times New Roman" w:eastAsia="Times New Roman" w:hAnsi="Times New Roman" w:cs="Times New Roman"/>
            <w:i/>
            <w:sz w:val="24"/>
            <w:szCs w:val="24"/>
          </w:rPr>
          <w:delText xml:space="preserve"> </w:delText>
        </w:r>
      </w:del>
      <w:ins w:id="47" w:author="Julia Christensen" w:date="2023-12-05T08:02:00Z">
        <w:r w:rsidR="00983327">
          <w:rPr>
            <w:rFonts w:ascii="Times New Roman" w:eastAsia="Times New Roman" w:hAnsi="Times New Roman" w:cs="Times New Roman"/>
            <w:i/>
            <w:sz w:val="24"/>
            <w:szCs w:val="24"/>
          </w:rPr>
          <w:t xml:space="preserve"> </w:t>
        </w:r>
      </w:ins>
      <w:r w:rsidR="006E075A" w:rsidRPr="006E075A">
        <w:rPr>
          <w:rFonts w:ascii="Times New Roman" w:hAnsi="Times New Roman" w:cs="Times New Roman"/>
          <w:sz w:val="24"/>
        </w:rPr>
        <w:t>[5]</w:t>
      </w:r>
      <w:del w:id="48" w:author="Julia Christensen" w:date="2023-12-05T08:02:00Z">
        <w:r w:rsidR="00DE29D9" w:rsidDel="00983327">
          <w:fldChar w:fldCharType="begin"/>
        </w:r>
        <w:r w:rsidR="00DE29D9" w:rsidDel="00983327">
          <w:delInstrText>HYPERLINK "https://www.zotero.org/google-docs/?Cm9ddv" \h</w:delInstrText>
        </w:r>
        <w:r w:rsidR="00DE29D9" w:rsidDel="00983327">
          <w:fldChar w:fldCharType="separate"/>
        </w:r>
        <w:r w:rsidDel="00983327">
          <w:rPr>
            <w:rFonts w:ascii="Times New Roman" w:eastAsia="Times New Roman" w:hAnsi="Times New Roman" w:cs="Times New Roman"/>
            <w:sz w:val="24"/>
            <w:szCs w:val="24"/>
          </w:rPr>
          <w:delText>[4]</w:delText>
        </w:r>
        <w:r w:rsidR="00DE29D9" w:rsidDel="00983327">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Grade I or II are </w:t>
      </w:r>
      <w:r>
        <w:rPr>
          <w:rFonts w:ascii="Times New Roman" w:eastAsia="Times New Roman" w:hAnsi="Times New Roman" w:cs="Times New Roman"/>
          <w:i/>
          <w:sz w:val="24"/>
          <w:szCs w:val="24"/>
        </w:rPr>
        <w:t>low-grade</w:t>
      </w:r>
      <w:r>
        <w:rPr>
          <w:rFonts w:ascii="Times New Roman" w:eastAsia="Times New Roman" w:hAnsi="Times New Roman" w:cs="Times New Roman"/>
          <w:sz w:val="24"/>
          <w:szCs w:val="24"/>
        </w:rPr>
        <w:t xml:space="preserve"> tumors that grow slowly and are less likely to cause nearby tissues to become tumors, and </w:t>
      </w:r>
      <w:r>
        <w:rPr>
          <w:rFonts w:ascii="Times New Roman" w:eastAsia="Times New Roman" w:hAnsi="Times New Roman" w:cs="Times New Roman"/>
          <w:i/>
          <w:sz w:val="24"/>
          <w:szCs w:val="24"/>
        </w:rPr>
        <w:t>higher-grade</w:t>
      </w:r>
      <w:r>
        <w:rPr>
          <w:rFonts w:ascii="Times New Roman" w:eastAsia="Times New Roman" w:hAnsi="Times New Roman" w:cs="Times New Roman"/>
          <w:sz w:val="24"/>
          <w:szCs w:val="24"/>
        </w:rPr>
        <w:t xml:space="preserve"> tumors, grade III or IV, will grow quickly and cause other tissues to become tumors</w:t>
      </w:r>
      <w:del w:id="49" w:author="Julia Christensen" w:date="2023-12-05T08:03:00Z">
        <w:r w:rsidDel="006D7D7A">
          <w:rPr>
            <w:rFonts w:ascii="Times New Roman" w:eastAsia="Times New Roman" w:hAnsi="Times New Roman" w:cs="Times New Roman"/>
            <w:sz w:val="24"/>
            <w:szCs w:val="24"/>
          </w:rPr>
          <w:delText xml:space="preserve"> </w:delText>
        </w:r>
      </w:del>
      <w:ins w:id="50" w:author="Julia Christensen" w:date="2023-12-05T08:03:00Z">
        <w:r w:rsidR="006D7D7A">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[5]</w:t>
      </w:r>
      <w:del w:id="51" w:author="Julia Christensen" w:date="2023-12-05T08:03:00Z">
        <w:r w:rsidR="00DE29D9" w:rsidDel="006D7D7A">
          <w:fldChar w:fldCharType="begin"/>
        </w:r>
        <w:r w:rsidR="00DE29D9" w:rsidDel="006D7D7A">
          <w:delInstrText>HYPERLINK "https://www.zotero.org/google-docs/?5UMWnE" \h</w:delInstrText>
        </w:r>
        <w:r w:rsidR="00DE29D9" w:rsidDel="006D7D7A">
          <w:fldChar w:fldCharType="separate"/>
        </w:r>
        <w:r w:rsidDel="006D7D7A">
          <w:rPr>
            <w:rFonts w:ascii="Times New Roman" w:eastAsia="Times New Roman" w:hAnsi="Times New Roman" w:cs="Times New Roman"/>
            <w:sz w:val="24"/>
            <w:szCs w:val="24"/>
          </w:rPr>
          <w:delText>[4]</w:delText>
        </w:r>
        <w:r w:rsidR="00DE29D9" w:rsidDel="006D7D7A">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ins w:id="52" w:author="Julia Christensen" w:date="2023-12-05T07:54:00Z">
        <w:r w:rsidR="005C01BD">
          <w:rPr>
            <w:rFonts w:ascii="Times New Roman" w:eastAsia="Times New Roman" w:hAnsi="Times New Roman" w:cs="Times New Roman"/>
            <w:sz w:val="24"/>
            <w:szCs w:val="24"/>
          </w:rPr>
          <w:t>The likely hood on develop</w:t>
        </w:r>
        <w:r w:rsidR="00053A37">
          <w:rPr>
            <w:rFonts w:ascii="Times New Roman" w:eastAsia="Times New Roman" w:hAnsi="Times New Roman" w:cs="Times New Roman"/>
            <w:sz w:val="24"/>
            <w:szCs w:val="24"/>
          </w:rPr>
          <w:t>ing</w:t>
        </w:r>
        <w:r w:rsidR="005C01BD">
          <w:rPr>
            <w:rFonts w:ascii="Times New Roman" w:eastAsia="Times New Roman" w:hAnsi="Times New Roman" w:cs="Times New Roman"/>
            <w:sz w:val="24"/>
            <w:szCs w:val="24"/>
          </w:rPr>
          <w:t xml:space="preserve"> a </w:t>
        </w:r>
      </w:ins>
      <w:ins w:id="53" w:author="Julia Christensen" w:date="2023-12-07T09:55:00Z">
        <w:r w:rsidR="00BF6A3D">
          <w:rPr>
            <w:rFonts w:ascii="Times New Roman" w:eastAsia="Times New Roman" w:hAnsi="Times New Roman" w:cs="Times New Roman"/>
            <w:sz w:val="24"/>
            <w:szCs w:val="24"/>
          </w:rPr>
          <w:t>primary</w:t>
        </w:r>
        <w:r w:rsidR="00A65A82">
          <w:rPr>
            <w:rFonts w:ascii="Times New Roman" w:eastAsia="Times New Roman" w:hAnsi="Times New Roman" w:cs="Times New Roman"/>
            <w:sz w:val="24"/>
            <w:szCs w:val="24"/>
          </w:rPr>
          <w:t xml:space="preserve"> cancerous </w:t>
        </w:r>
      </w:ins>
      <w:del w:id="54" w:author="Julia Christensen" w:date="2023-12-05T07:54:00Z">
        <w:r w:rsidDel="005C01BD">
          <w:rPr>
            <w:rFonts w:ascii="Times New Roman" w:eastAsia="Times New Roman" w:hAnsi="Times New Roman" w:cs="Times New Roman"/>
            <w:sz w:val="24"/>
            <w:szCs w:val="24"/>
          </w:rPr>
          <w:delText>B</w:delText>
        </w:r>
      </w:del>
      <w:ins w:id="55" w:author="Julia Christensen" w:date="2023-12-05T07:54:00Z">
        <w:r w:rsidR="005C01BD">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rain tumor</w:t>
      </w:r>
      <w:del w:id="56" w:author="Julia Christensen" w:date="2023-12-05T07:54:00Z">
        <w:r w:rsidDel="005C01BD">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ins w:id="57" w:author="Julia Christensen" w:date="2023-12-05T07:54:00Z">
        <w:r w:rsidR="00053A37">
          <w:rPr>
            <w:rFonts w:ascii="Times New Roman" w:eastAsia="Times New Roman" w:hAnsi="Times New Roman" w:cs="Times New Roman"/>
            <w:sz w:val="24"/>
            <w:szCs w:val="24"/>
          </w:rPr>
          <w:t>is less than 1%</w:t>
        </w:r>
      </w:ins>
      <w:ins w:id="58" w:author="Julia Christensen" w:date="2023-12-05T07:55:00Z">
        <w:r w:rsidR="003B2980">
          <w:rPr>
            <w:rFonts w:ascii="Times New Roman" w:eastAsia="Times New Roman" w:hAnsi="Times New Roman" w:cs="Times New Roman"/>
            <w:sz w:val="24"/>
            <w:szCs w:val="24"/>
          </w:rPr>
          <w:t xml:space="preserve">, however </w:t>
        </w:r>
      </w:ins>
      <w:ins w:id="59" w:author="Julia Christensen" w:date="2023-12-05T07:56:00Z">
        <w:r w:rsidR="00E53621">
          <w:rPr>
            <w:rFonts w:ascii="Times New Roman" w:eastAsia="Times New Roman" w:hAnsi="Times New Roman" w:cs="Times New Roman"/>
            <w:sz w:val="24"/>
            <w:szCs w:val="24"/>
          </w:rPr>
          <w:t xml:space="preserve">it is estimated </w:t>
        </w:r>
        <w:r w:rsidR="003B0117">
          <w:rPr>
            <w:rFonts w:ascii="Times New Roman" w:eastAsia="Times New Roman" w:hAnsi="Times New Roman" w:cs="Times New Roman"/>
            <w:sz w:val="24"/>
            <w:szCs w:val="24"/>
          </w:rPr>
          <w:t>that around</w:t>
        </w:r>
      </w:ins>
      <w:ins w:id="60" w:author="Julia Christensen" w:date="2023-12-05T07:57:00Z">
        <w:r w:rsidR="003B0117">
          <w:rPr>
            <w:rFonts w:ascii="Times New Roman" w:eastAsia="Times New Roman" w:hAnsi="Times New Roman" w:cs="Times New Roman"/>
            <w:sz w:val="24"/>
            <w:szCs w:val="24"/>
          </w:rPr>
          <w:t xml:space="preserve"> 5,000 children under 20 will be diagnosed with it </w:t>
        </w:r>
        <w:r w:rsidR="007E2D93">
          <w:rPr>
            <w:rFonts w:ascii="Times New Roman" w:eastAsia="Times New Roman" w:hAnsi="Times New Roman" w:cs="Times New Roman"/>
            <w:sz w:val="24"/>
            <w:szCs w:val="24"/>
          </w:rPr>
          <w:t xml:space="preserve">in the </w:t>
        </w:r>
      </w:ins>
      <w:ins w:id="61" w:author="Julia Christensen" w:date="2023-12-05T07:58:00Z">
        <w:r w:rsidR="007E2D93">
          <w:rPr>
            <w:rFonts w:ascii="Times New Roman" w:eastAsia="Times New Roman" w:hAnsi="Times New Roman" w:cs="Times New Roman"/>
            <w:sz w:val="24"/>
            <w:szCs w:val="24"/>
          </w:rPr>
          <w:t>year</w:t>
        </w:r>
      </w:ins>
      <w:ins w:id="62" w:author="Julia Christensen" w:date="2023-12-05T07:57:00Z">
        <w:r w:rsidR="007E2D93">
          <w:rPr>
            <w:rFonts w:ascii="Times New Roman" w:eastAsia="Times New Roman" w:hAnsi="Times New Roman" w:cs="Times New Roman"/>
            <w:sz w:val="24"/>
            <w:szCs w:val="24"/>
          </w:rPr>
          <w:t xml:space="preserve"> 2023</w:t>
        </w:r>
      </w:ins>
      <w:ins w:id="63" w:author="Julia Christensen" w:date="2023-12-05T07:58:00Z">
        <w:r w:rsidR="007E2D93">
          <w:rPr>
            <w:rFonts w:ascii="Times New Roman" w:eastAsia="Times New Roman" w:hAnsi="Times New Roman" w:cs="Times New Roman"/>
            <w:sz w:val="24"/>
            <w:szCs w:val="24"/>
          </w:rPr>
          <w:t xml:space="preserve"> in the United States</w:t>
        </w:r>
      </w:ins>
      <w:ins w:id="64" w:author="Julia Christensen" w:date="2023-12-05T08:03:00Z">
        <w:r w:rsidR="006D7D7A">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[6]</w:t>
      </w:r>
      <w:ins w:id="65" w:author="Julia Christensen" w:date="2023-12-05T07:58:00Z">
        <w:r w:rsidR="002C48CB">
          <w:rPr>
            <w:rFonts w:ascii="Times New Roman" w:eastAsia="Times New Roman" w:hAnsi="Times New Roman" w:cs="Times New Roman"/>
            <w:sz w:val="24"/>
            <w:szCs w:val="24"/>
          </w:rPr>
          <w:t>.</w:t>
        </w:r>
      </w:ins>
      <w:ins w:id="66" w:author="Julia Christensen" w:date="2023-12-05T09:45:00Z">
        <w:r w:rsidR="002C4BA3">
          <w:rPr>
            <w:rFonts w:ascii="Times New Roman" w:eastAsia="Times New Roman" w:hAnsi="Times New Roman" w:cs="Times New Roman"/>
            <w:sz w:val="24"/>
            <w:szCs w:val="24"/>
          </w:rPr>
          <w:t xml:space="preserve"> </w:t>
        </w:r>
      </w:ins>
      <w:ins w:id="67" w:author="Julia Christensen" w:date="2023-12-05T09:46:00Z">
        <w:r w:rsidR="00644A9A">
          <w:rPr>
            <w:rFonts w:ascii="Times New Roman" w:eastAsia="Times New Roman" w:hAnsi="Times New Roman" w:cs="Times New Roman"/>
            <w:sz w:val="24"/>
            <w:szCs w:val="24"/>
          </w:rPr>
          <w:t>The leading cause of death in children</w:t>
        </w:r>
      </w:ins>
      <w:ins w:id="68" w:author="Julia Christensen" w:date="2023-12-05T09:47:00Z">
        <w:r w:rsidR="00644A9A">
          <w:rPr>
            <w:rFonts w:ascii="Times New Roman" w:eastAsia="Times New Roman" w:hAnsi="Times New Roman" w:cs="Times New Roman"/>
            <w:sz w:val="24"/>
            <w:szCs w:val="24"/>
          </w:rPr>
          <w:t xml:space="preserve"> and adolescence is cancer, and brain tumors being one of the top 3</w:t>
        </w:r>
        <w:r w:rsidR="003A05C9">
          <w:rPr>
            <w:rFonts w:ascii="Times New Roman" w:eastAsia="Times New Roman" w:hAnsi="Times New Roman" w:cs="Times New Roman"/>
            <w:sz w:val="24"/>
            <w:szCs w:val="24"/>
          </w:rPr>
          <w:t xml:space="preserve"> cancers</w:t>
        </w:r>
      </w:ins>
      <w:ins w:id="69" w:author="Julia Christensen" w:date="2023-12-05T09:48:00Z">
        <w:r w:rsidR="00C873CF">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[1]</w:t>
      </w:r>
      <w:ins w:id="70" w:author="Julia Christensen" w:date="2023-12-05T09:49:00Z">
        <w:r w:rsidR="006C49FE">
          <w:rPr>
            <w:rFonts w:ascii="Times New Roman" w:eastAsia="Times New Roman" w:hAnsi="Times New Roman" w:cs="Times New Roman"/>
            <w:sz w:val="24"/>
            <w:szCs w:val="24"/>
          </w:rPr>
          <w:t>.</w:t>
        </w:r>
      </w:ins>
      <w:ins w:id="71" w:author="Julia Christensen" w:date="2023-12-05T07:58:00Z">
        <w:r w:rsidR="002C48CB">
          <w:rPr>
            <w:rFonts w:ascii="Times New Roman" w:eastAsia="Times New Roman" w:hAnsi="Times New Roman" w:cs="Times New Roman"/>
            <w:sz w:val="24"/>
            <w:szCs w:val="24"/>
          </w:rPr>
          <w:t xml:space="preserve"> </w:t>
        </w:r>
      </w:ins>
      <w:del w:id="72" w:author="Julia Christensen" w:date="2023-12-05T07:54:00Z">
        <w:r w:rsidDel="00C87D2A">
          <w:rPr>
            <w:rFonts w:ascii="Times New Roman" w:eastAsia="Times New Roman" w:hAnsi="Times New Roman" w:cs="Times New Roman"/>
            <w:sz w:val="24"/>
            <w:szCs w:val="24"/>
          </w:rPr>
          <w:delText xml:space="preserve">though rare in children, are the leading cause of death in children and adults diagnosed with cancer </w:delText>
        </w:r>
        <w:commentRangeStart w:id="73"/>
        <w:r w:rsidDel="00C87D2A">
          <w:fldChar w:fldCharType="begin"/>
        </w:r>
        <w:r w:rsidDel="00C87D2A">
          <w:delInstrText xml:space="preserve"> HYPERLINK "https://www.zotero.org/google-docs/?i2B4ir" \h </w:delInstrText>
        </w:r>
        <w:r w:rsidDel="00C87D2A">
          <w:fldChar w:fldCharType="separate"/>
        </w:r>
        <w:r w:rsidDel="00C87D2A">
          <w:rPr>
            <w:rFonts w:ascii="Times New Roman" w:eastAsia="Times New Roman" w:hAnsi="Times New Roman" w:cs="Times New Roman"/>
            <w:sz w:val="24"/>
            <w:szCs w:val="24"/>
          </w:rPr>
          <w:delText>[5]</w:delText>
        </w:r>
        <w:r w:rsidDel="00C87D2A">
          <w:rPr>
            <w:rFonts w:ascii="Times New Roman" w:eastAsia="Times New Roman" w:hAnsi="Times New Roman" w:cs="Times New Roman"/>
            <w:sz w:val="24"/>
            <w:szCs w:val="24"/>
          </w:rPr>
          <w:fldChar w:fldCharType="end"/>
        </w:r>
        <w:commentRangeEnd w:id="73"/>
        <w:r w:rsidR="00162C2E" w:rsidDel="00C87D2A">
          <w:rPr>
            <w:rStyle w:val="CommentReference"/>
          </w:rPr>
          <w:commentReference w:id="73"/>
        </w:r>
        <w:r w:rsidDel="00C87D2A">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There are so many different types of brain tumors; however, they are hard to diagnose, for they have symptoms like headaches and nausea or vomiting, which other diseases can also cause. These </w:t>
      </w:r>
      <w:r>
        <w:rPr>
          <w:rFonts w:ascii="Times New Roman" w:eastAsia="Times New Roman" w:hAnsi="Times New Roman" w:cs="Times New Roman"/>
          <w:sz w:val="24"/>
          <w:szCs w:val="24"/>
        </w:rPr>
        <w:lastRenderedPageBreak/>
        <w:t>symptoms are why brain tumors in children are often delayed in diagnosis or misdiagnosed, for it could be other ailments</w:t>
      </w:r>
      <w:del w:id="74" w:author="Julia Christensen" w:date="2023-12-05T08:03:00Z">
        <w:r w:rsidDel="00294C8D">
          <w:rPr>
            <w:rFonts w:ascii="Times New Roman" w:eastAsia="Times New Roman" w:hAnsi="Times New Roman" w:cs="Times New Roman"/>
            <w:sz w:val="24"/>
            <w:szCs w:val="24"/>
          </w:rPr>
          <w:delText xml:space="preserve"> </w:delText>
        </w:r>
      </w:del>
      <w:ins w:id="75" w:author="Julia Christensen" w:date="2023-12-05T08:03:00Z">
        <w:r w:rsidR="00294C8D">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[7]</w:t>
      </w:r>
      <w:del w:id="76" w:author="Julia Christensen" w:date="2023-12-05T08:03:00Z">
        <w:r w:rsidR="00DE29D9" w:rsidDel="00294C8D">
          <w:fldChar w:fldCharType="begin"/>
        </w:r>
        <w:r w:rsidR="00DE29D9" w:rsidDel="00294C8D">
          <w:delInstrText>HYPERLINK "https://www.zotero.org/google-docs/?ys6DHr" \h</w:delInstrText>
        </w:r>
        <w:r w:rsidR="00DE29D9" w:rsidDel="00294C8D">
          <w:fldChar w:fldCharType="separate"/>
        </w:r>
        <w:r w:rsidDel="00294C8D">
          <w:rPr>
            <w:rFonts w:ascii="Times New Roman" w:eastAsia="Times New Roman" w:hAnsi="Times New Roman" w:cs="Times New Roman"/>
            <w:sz w:val="24"/>
            <w:szCs w:val="24"/>
          </w:rPr>
          <w:delText>[6]</w:delText>
        </w:r>
        <w:r w:rsidR="00DE29D9" w:rsidDel="00294C8D">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p>
    <w:p w14:paraId="1F7FE454" w14:textId="7D8F2B09"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Studying all tumors' </w:t>
      </w:r>
      <w:r>
        <w:rPr>
          <w:rFonts w:ascii="Times New Roman" w:eastAsia="Times New Roman" w:hAnsi="Times New Roman" w:cs="Times New Roman"/>
          <w:i/>
          <w:sz w:val="24"/>
          <w:szCs w:val="24"/>
        </w:rPr>
        <w:t xml:space="preserve">biological, genetic,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 xml:space="preserve">mechanical </w:t>
      </w:r>
      <w:r>
        <w:rPr>
          <w:rFonts w:ascii="Times New Roman" w:eastAsia="Times New Roman" w:hAnsi="Times New Roman" w:cs="Times New Roman"/>
          <w:sz w:val="24"/>
          <w:szCs w:val="24"/>
        </w:rPr>
        <w:t xml:space="preserve">factors is essential to understand how they behave or grow, spread, and react to other tissues in the human body. Understanding the </w:t>
      </w:r>
      <w:r>
        <w:rPr>
          <w:rFonts w:ascii="Times New Roman" w:eastAsia="Times New Roman" w:hAnsi="Times New Roman" w:cs="Times New Roman"/>
          <w:i/>
          <w:sz w:val="24"/>
          <w:szCs w:val="24"/>
        </w:rPr>
        <w:t>molecular mechanisms</w:t>
      </w:r>
      <w:r>
        <w:rPr>
          <w:rFonts w:ascii="Times New Roman" w:eastAsia="Times New Roman" w:hAnsi="Times New Roman" w:cs="Times New Roman"/>
          <w:sz w:val="24"/>
          <w:szCs w:val="24"/>
        </w:rPr>
        <w:t xml:space="preserve"> of brain cancerous tumors to help improve diagnosis and treatment to help decrease the disease's mortality</w:t>
      </w:r>
      <w:del w:id="77" w:author="Julia Christensen" w:date="2023-12-05T08:04:00Z">
        <w:r w:rsidDel="00294C8D">
          <w:rPr>
            <w:rFonts w:ascii="Times New Roman" w:eastAsia="Times New Roman" w:hAnsi="Times New Roman" w:cs="Times New Roman"/>
            <w:sz w:val="24"/>
            <w:szCs w:val="24"/>
          </w:rPr>
          <w:delText xml:space="preserve"> </w:delText>
        </w:r>
      </w:del>
      <w:ins w:id="78" w:author="Julia Christensen" w:date="2023-12-05T08:04:00Z">
        <w:r w:rsidR="00294C8D">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[8]</w:t>
      </w:r>
      <w:del w:id="79" w:author="Julia Christensen" w:date="2023-12-05T08:04:00Z">
        <w:r w:rsidR="00DE29D9" w:rsidDel="00294C8D">
          <w:fldChar w:fldCharType="begin"/>
        </w:r>
        <w:r w:rsidR="00DE29D9" w:rsidDel="00294C8D">
          <w:delInstrText>HYPERLINK "https://www.zotero.org/google-docs/?cCZJlB" \h</w:delInstrText>
        </w:r>
        <w:r w:rsidR="00DE29D9" w:rsidDel="00294C8D">
          <w:fldChar w:fldCharType="separate"/>
        </w:r>
        <w:r w:rsidDel="00294C8D">
          <w:rPr>
            <w:rFonts w:ascii="Times New Roman" w:eastAsia="Times New Roman" w:hAnsi="Times New Roman" w:cs="Times New Roman"/>
            <w:sz w:val="24"/>
            <w:szCs w:val="24"/>
          </w:rPr>
          <w:delText>[5]</w:delText>
        </w:r>
        <w:r w:rsidR="00DE29D9" w:rsidDel="00294C8D">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Studying the mechanics of the tumors will help researchers learn more about why tumors in the brain happen and learn other things, like how the genetics of the tumors can be different due to </w:t>
      </w:r>
      <w:r>
        <w:rPr>
          <w:rFonts w:ascii="Times New Roman" w:eastAsia="Times New Roman" w:hAnsi="Times New Roman" w:cs="Times New Roman"/>
          <w:i/>
          <w:sz w:val="24"/>
          <w:szCs w:val="24"/>
        </w:rPr>
        <w:t xml:space="preserve">mutations, </w:t>
      </w:r>
      <w:r>
        <w:rPr>
          <w:rFonts w:ascii="Times New Roman" w:eastAsia="Times New Roman" w:hAnsi="Times New Roman" w:cs="Times New Roman"/>
          <w:sz w:val="24"/>
          <w:szCs w:val="24"/>
        </w:rPr>
        <w:t>which will affect the locations in which they develop in a person</w:t>
      </w:r>
      <w:del w:id="80" w:author="Julia Christensen" w:date="2023-12-05T08:04:00Z">
        <w:r w:rsidDel="00D9348B">
          <w:rPr>
            <w:rFonts w:ascii="Times New Roman" w:eastAsia="Times New Roman" w:hAnsi="Times New Roman" w:cs="Times New Roman"/>
            <w:sz w:val="24"/>
            <w:szCs w:val="24"/>
          </w:rPr>
          <w:delText xml:space="preserve"> </w:delText>
        </w:r>
      </w:del>
      <w:ins w:id="81" w:author="Julia Christensen" w:date="2023-12-05T08:04:00Z">
        <w:r w:rsidR="00D9348B">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[5]</w:t>
      </w:r>
      <w:del w:id="82" w:author="Julia Christensen" w:date="2023-12-05T08:04:00Z">
        <w:r w:rsidR="00DE29D9" w:rsidDel="00D9348B">
          <w:fldChar w:fldCharType="begin"/>
        </w:r>
        <w:r w:rsidR="00DE29D9" w:rsidDel="00D9348B">
          <w:delInstrText>HYPERLINK "https://www.zotero.org/google-docs/?03KGgI" \h</w:delInstrText>
        </w:r>
        <w:r w:rsidR="00DE29D9" w:rsidDel="00D9348B">
          <w:fldChar w:fldCharType="separate"/>
        </w:r>
        <w:r w:rsidDel="00D9348B">
          <w:rPr>
            <w:rFonts w:ascii="Times New Roman" w:eastAsia="Times New Roman" w:hAnsi="Times New Roman" w:cs="Times New Roman"/>
            <w:sz w:val="24"/>
            <w:szCs w:val="24"/>
          </w:rPr>
          <w:delText>[4]</w:delText>
        </w:r>
        <w:r w:rsidR="00DE29D9" w:rsidDel="00D9348B">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Mutations</w:t>
      </w:r>
      <w:r>
        <w:rPr>
          <w:rFonts w:ascii="Times New Roman" w:eastAsia="Times New Roman" w:hAnsi="Times New Roman" w:cs="Times New Roman"/>
          <w:sz w:val="24"/>
          <w:szCs w:val="24"/>
        </w:rPr>
        <w:t xml:space="preserve"> (i.e., changes in DNA sequence) can lead to malformation of proteins that cannot perform their duties as they are meant to, leading to genetic disorders or even diseases like cancer</w:t>
      </w:r>
      <w:del w:id="83" w:author="Julia Christensen" w:date="2023-12-05T08:04:00Z">
        <w:r w:rsidDel="00D9348B">
          <w:rPr>
            <w:rFonts w:ascii="Times New Roman" w:eastAsia="Times New Roman" w:hAnsi="Times New Roman" w:cs="Times New Roman"/>
            <w:sz w:val="24"/>
            <w:szCs w:val="24"/>
          </w:rPr>
          <w:delText xml:space="preserve"> </w:delText>
        </w:r>
      </w:del>
      <w:ins w:id="84" w:author="Julia Christensen" w:date="2023-12-05T08:04:00Z">
        <w:r w:rsidR="00D9348B">
          <w:rPr>
            <w:rFonts w:ascii="Times New Roman" w:eastAsia="Times New Roman" w:hAnsi="Times New Roman" w:cs="Times New Roman"/>
            <w:sz w:val="24"/>
            <w:szCs w:val="24"/>
          </w:rPr>
          <w:t xml:space="preserve"> </w:t>
        </w:r>
      </w:ins>
      <w:r w:rsidR="006E075A" w:rsidRPr="006E075A">
        <w:rPr>
          <w:rFonts w:ascii="Times New Roman" w:hAnsi="Times New Roman" w:cs="Times New Roman"/>
          <w:sz w:val="24"/>
        </w:rPr>
        <w:t>[4]</w:t>
      </w:r>
      <w:del w:id="85" w:author="Julia Christensen" w:date="2023-12-05T08:04:00Z">
        <w:r w:rsidR="00DE29D9" w:rsidDel="00D9348B">
          <w:fldChar w:fldCharType="begin"/>
        </w:r>
        <w:r w:rsidR="00DE29D9" w:rsidDel="00D9348B">
          <w:delInstrText>HYPERLINK "https://www.zotero.org/google-docs/?W0inZI" \h</w:delInstrText>
        </w:r>
        <w:r w:rsidR="00DE29D9" w:rsidDel="00D9348B">
          <w:fldChar w:fldCharType="separate"/>
        </w:r>
        <w:r w:rsidDel="00D9348B">
          <w:rPr>
            <w:rFonts w:ascii="Times New Roman" w:eastAsia="Times New Roman" w:hAnsi="Times New Roman" w:cs="Times New Roman"/>
            <w:sz w:val="24"/>
            <w:szCs w:val="24"/>
          </w:rPr>
          <w:delText>[3]</w:delText>
        </w:r>
        <w:r w:rsidR="00DE29D9" w:rsidDel="00D9348B">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Studying tumor genes and associated genes will help researchers understand what makes a tumor different from normal tissue. If they find what causes the tumor, they can create more effective treatments that will target the cause of the tumor and save lives. </w:t>
      </w:r>
    </w:p>
    <w:p w14:paraId="08672317" w14:textId="6E906525"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share their findings through research articles, which are published and can be accessed through various web platforms such as PubMed</w:t>
      </w:r>
      <w:ins w:id="86" w:author="Dancik,Garrett M.(Computer Science)" w:date="2023-11-18T14:08:00Z">
        <w:r w:rsidR="00162C2E">
          <w:rPr>
            <w:rFonts w:ascii="Times New Roman" w:eastAsia="Times New Roman" w:hAnsi="Times New Roman" w:cs="Times New Roman"/>
            <w:sz w:val="24"/>
            <w:szCs w:val="24"/>
          </w:rPr>
          <w:t xml:space="preserve"> (</w:t>
        </w:r>
      </w:ins>
      <w:ins w:id="87" w:author="Julia Christensen" w:date="2023-12-05T08:14:00Z">
        <w:r w:rsidR="00DD0892">
          <w:rPr>
            <w:rFonts w:ascii="Times New Roman" w:eastAsia="Times New Roman" w:hAnsi="Times New Roman" w:cs="Times New Roman"/>
            <w:sz w:val="24"/>
            <w:szCs w:val="24"/>
          </w:rPr>
          <w:fldChar w:fldCharType="begin"/>
        </w:r>
        <w:r w:rsidR="00DD0892">
          <w:rPr>
            <w:rFonts w:ascii="Times New Roman" w:eastAsia="Times New Roman" w:hAnsi="Times New Roman" w:cs="Times New Roman"/>
            <w:sz w:val="24"/>
            <w:szCs w:val="24"/>
          </w:rPr>
          <w:instrText>HYPERLINK "</w:instrText>
        </w:r>
      </w:ins>
      <w:ins w:id="88" w:author="Dancik,Garrett M.(Computer Science)" w:date="2023-11-18T14:08:00Z">
        <w:r w:rsidR="00DD0892" w:rsidRPr="00162C2E">
          <w:rPr>
            <w:rFonts w:ascii="Times New Roman" w:eastAsia="Times New Roman" w:hAnsi="Times New Roman" w:cs="Times New Roman"/>
            <w:sz w:val="24"/>
            <w:szCs w:val="24"/>
          </w:rPr>
          <w:instrText>https://pubmed.ncbi.nlm.nih.gov/</w:instrText>
        </w:r>
      </w:ins>
      <w:ins w:id="89" w:author="Julia Christensen" w:date="2023-12-05T08:14:00Z">
        <w:r w:rsidR="00DD0892">
          <w:rPr>
            <w:rFonts w:ascii="Times New Roman" w:eastAsia="Times New Roman" w:hAnsi="Times New Roman" w:cs="Times New Roman"/>
            <w:sz w:val="24"/>
            <w:szCs w:val="24"/>
          </w:rPr>
          <w:instrText>"</w:instrText>
        </w:r>
        <w:r w:rsidR="00DD0892">
          <w:rPr>
            <w:rFonts w:ascii="Times New Roman" w:eastAsia="Times New Roman" w:hAnsi="Times New Roman" w:cs="Times New Roman"/>
            <w:sz w:val="24"/>
            <w:szCs w:val="24"/>
          </w:rPr>
        </w:r>
        <w:r w:rsidR="00DD0892">
          <w:rPr>
            <w:rFonts w:ascii="Times New Roman" w:eastAsia="Times New Roman" w:hAnsi="Times New Roman" w:cs="Times New Roman"/>
            <w:sz w:val="24"/>
            <w:szCs w:val="24"/>
          </w:rPr>
          <w:fldChar w:fldCharType="separate"/>
        </w:r>
      </w:ins>
      <w:ins w:id="90" w:author="Dancik,Garrett M.(Computer Science)" w:date="2023-11-18T14:08:00Z">
        <w:r w:rsidR="00DD0892" w:rsidRPr="00E468C0">
          <w:rPr>
            <w:rStyle w:val="Hyperlink"/>
            <w:rFonts w:ascii="Times New Roman" w:eastAsia="Times New Roman" w:hAnsi="Times New Roman" w:cs="Times New Roman"/>
            <w:sz w:val="24"/>
            <w:szCs w:val="24"/>
          </w:rPr>
          <w:t>https://pubmed.ncbi.nlm.nih.gov/</w:t>
        </w:r>
      </w:ins>
      <w:ins w:id="91" w:author="Julia Christensen" w:date="2023-12-05T08:14:00Z">
        <w:r w:rsidR="00DD0892">
          <w:rPr>
            <w:rFonts w:ascii="Times New Roman" w:eastAsia="Times New Roman" w:hAnsi="Times New Roman" w:cs="Times New Roman"/>
            <w:sz w:val="24"/>
            <w:szCs w:val="24"/>
          </w:rPr>
          <w:fldChar w:fldCharType="end"/>
        </w:r>
      </w:ins>
      <w:ins w:id="92" w:author="Dancik,Garrett M.(Computer Science)" w:date="2023-11-18T14:08:00Z">
        <w:r w:rsidR="00162C2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w:t>
      </w:r>
      <w:ins w:id="93" w:author="Julia Christensen" w:date="2023-12-05T08:14:00Z">
        <w:r w:rsidR="00DD0892">
          <w:rPr>
            <w:rFonts w:ascii="Times New Roman" w:eastAsia="Times New Roman" w:hAnsi="Times New Roman" w:cs="Times New Roman"/>
            <w:sz w:val="24"/>
            <w:szCs w:val="24"/>
          </w:rPr>
          <w:t xml:space="preserve"> </w:t>
        </w:r>
      </w:ins>
      <w:del w:id="94" w:author="Julia Christensen" w:date="2023-12-05T08:14:00Z">
        <w:r w:rsidDel="00DD089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PubMed is a literature-based resource where scientific papers and other resources can be found and is one of many resource systems in the</w:t>
      </w:r>
      <w:r>
        <w:rPr>
          <w:rFonts w:ascii="Times New Roman" w:eastAsia="Times New Roman" w:hAnsi="Times New Roman" w:cs="Times New Roman"/>
          <w:i/>
          <w:sz w:val="24"/>
          <w:szCs w:val="24"/>
        </w:rPr>
        <w:t xml:space="preserve"> National Library of Medicine: National Center for Biotechnology Information</w:t>
      </w:r>
      <w:r>
        <w:rPr>
          <w:rFonts w:ascii="Times New Roman" w:eastAsia="Times New Roman" w:hAnsi="Times New Roman" w:cs="Times New Roman"/>
          <w:sz w:val="24"/>
          <w:szCs w:val="24"/>
        </w:rPr>
        <w:t xml:space="preserve"> (NCBI) government website. PubMed articles and their abstracts can be accessed through the PubTator Central platform, or PubTator for short, a free online resource that provides bio information using PubMed articles. PubTator is a system that highlights six biomedical concepts mentioned in PubMed article abstracts, which are summaries of research articles</w:t>
      </w:r>
      <w:del w:id="95" w:author="Julia Christensen" w:date="2023-12-05T08:05:00Z">
        <w:r w:rsidDel="00533681">
          <w:rPr>
            <w:rFonts w:ascii="Times New Roman" w:eastAsia="Times New Roman" w:hAnsi="Times New Roman" w:cs="Times New Roman"/>
            <w:sz w:val="24"/>
            <w:szCs w:val="24"/>
          </w:rPr>
          <w:delText xml:space="preserve"> </w:delText>
        </w:r>
      </w:del>
      <w:ins w:id="96" w:author="Julia Christensen" w:date="2023-12-05T08:05:00Z">
        <w:r w:rsidR="00533681">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[9]</w:t>
      </w:r>
      <w:del w:id="97" w:author="Julia Christensen" w:date="2023-12-05T08:05:00Z">
        <w:r w:rsidR="00DE29D9" w:rsidDel="00533681">
          <w:fldChar w:fldCharType="begin"/>
        </w:r>
        <w:r w:rsidR="00DE29D9" w:rsidDel="00533681">
          <w:delInstrText>HYPERLINK "https://www.zotero.org/google-docs/?N6M6Gy" \h</w:delInstrText>
        </w:r>
        <w:r w:rsidR="00DE29D9" w:rsidDel="00533681">
          <w:fldChar w:fldCharType="separate"/>
        </w:r>
        <w:r w:rsidDel="00533681">
          <w:rPr>
            <w:rFonts w:ascii="Times New Roman" w:eastAsia="Times New Roman" w:hAnsi="Times New Roman" w:cs="Times New Roman"/>
            <w:sz w:val="24"/>
            <w:szCs w:val="24"/>
          </w:rPr>
          <w:delText>[7]</w:delText>
        </w:r>
        <w:r w:rsidR="00DE29D9" w:rsidDel="00533681">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w:t>
      </w:r>
      <w:ins w:id="98" w:author="Dancik,Garrett M.(Computer Science)" w:date="2023-11-18T14:08:00Z">
        <w:r w:rsidR="00162C2E">
          <w:rPr>
            <w:rFonts w:ascii="Times New Roman" w:eastAsia="Times New Roman" w:hAnsi="Times New Roman" w:cs="Times New Roman"/>
            <w:sz w:val="24"/>
            <w:szCs w:val="24"/>
          </w:rPr>
          <w:t>A user</w:t>
        </w:r>
      </w:ins>
      <w:del w:id="99" w:author="Dancik,Garrett M.(Computer Science)" w:date="2023-11-18T14:08:00Z">
        <w:r w:rsidDel="00162C2E">
          <w:rPr>
            <w:rFonts w:ascii="Times New Roman" w:eastAsia="Times New Roman" w:hAnsi="Times New Roman" w:cs="Times New Roman"/>
            <w:sz w:val="24"/>
            <w:szCs w:val="24"/>
          </w:rPr>
          <w:delText>It</w:delText>
        </w:r>
      </w:del>
      <w:r>
        <w:rPr>
          <w:rFonts w:ascii="Times New Roman" w:eastAsia="Times New Roman" w:hAnsi="Times New Roman" w:cs="Times New Roman"/>
          <w:sz w:val="24"/>
          <w:szCs w:val="24"/>
        </w:rPr>
        <w:t xml:space="preserve"> can </w:t>
      </w:r>
      <w:del w:id="100" w:author="Dancik,Garrett M.(Computer Science)" w:date="2023-11-18T14:08:00Z">
        <w:r w:rsidDel="00162C2E">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 xml:space="preserve">obtain PMIDs (PubMed IDs) of articles by saving an article in a </w:t>
      </w:r>
      <w:r>
        <w:rPr>
          <w:rFonts w:ascii="Times New Roman" w:eastAsia="Times New Roman" w:hAnsi="Times New Roman" w:cs="Times New Roman"/>
          <w:sz w:val="24"/>
          <w:szCs w:val="24"/>
        </w:rPr>
        <w:lastRenderedPageBreak/>
        <w:t>collection by clicking the heart icon underneath the article title and author names. There are well over 30 million pieces of biomedical literature that PubTator can access, and there are various categories under biomedical, with brain tumors being one</w:t>
      </w:r>
      <w:del w:id="101" w:author="Julia Christensen" w:date="2023-12-05T08:05:00Z">
        <w:r w:rsidDel="0059371A">
          <w:rPr>
            <w:rFonts w:ascii="Times New Roman" w:eastAsia="Times New Roman" w:hAnsi="Times New Roman" w:cs="Times New Roman"/>
            <w:sz w:val="24"/>
            <w:szCs w:val="24"/>
          </w:rPr>
          <w:delText xml:space="preserve"> </w:delText>
        </w:r>
      </w:del>
      <w:ins w:id="102" w:author="Julia Christensen" w:date="2023-12-05T08:05:00Z">
        <w:r w:rsidR="0059371A">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[9]</w:t>
      </w:r>
      <w:del w:id="103" w:author="Julia Christensen" w:date="2023-12-05T08:05:00Z">
        <w:r w:rsidR="00DE29D9" w:rsidDel="0059371A">
          <w:fldChar w:fldCharType="begin"/>
        </w:r>
        <w:r w:rsidR="00DE29D9" w:rsidDel="0059371A">
          <w:delInstrText>HYPERLINK "https://www.zotero.org/google-docs/?aLxztq" \h</w:delInstrText>
        </w:r>
        <w:r w:rsidR="00DE29D9" w:rsidDel="0059371A">
          <w:fldChar w:fldCharType="separate"/>
        </w:r>
        <w:r w:rsidDel="0059371A">
          <w:rPr>
            <w:rFonts w:ascii="Times New Roman" w:eastAsia="Times New Roman" w:hAnsi="Times New Roman" w:cs="Times New Roman"/>
            <w:sz w:val="24"/>
            <w:szCs w:val="24"/>
          </w:rPr>
          <w:delText>[7]</w:delText>
        </w:r>
        <w:r w:rsidR="00DE29D9" w:rsidDel="0059371A">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The point of this tool is to help researchers in many ways, like making it easier to identify genes, diseases, chemicals, and other biomedical concepts to help researchers analyze important information in various numbers or research articles and find related work on biological topics quickly. Suppose researchers want to download data on the biochemicals. In that case, they can use the PubTator API platform, where following the instructions will obtain data and is the main reason PMIDs are important</w:t>
      </w:r>
      <w:del w:id="104" w:author="Dancik,Garrett M.(Computer Science)" w:date="2023-11-18T14:09:00Z">
        <w:r w:rsidDel="00162C2E">
          <w:rPr>
            <w:rFonts w:ascii="Times New Roman" w:eastAsia="Times New Roman" w:hAnsi="Times New Roman" w:cs="Times New Roman"/>
            <w:sz w:val="24"/>
            <w:szCs w:val="24"/>
          </w:rPr>
          <w:delText xml:space="preserve"> </w:delText>
        </w:r>
        <w:commentRangeStart w:id="105"/>
        <w:r w:rsidDel="00162C2E">
          <w:rPr>
            <w:rFonts w:ascii="Times New Roman" w:eastAsia="Times New Roman" w:hAnsi="Times New Roman" w:cs="Times New Roman"/>
            <w:sz w:val="24"/>
            <w:szCs w:val="24"/>
          </w:rPr>
          <w:delText xml:space="preserve">(see </w:delText>
        </w:r>
        <w:r w:rsidDel="00162C2E">
          <w:rPr>
            <w:rFonts w:ascii="Times New Roman" w:eastAsia="Times New Roman" w:hAnsi="Times New Roman" w:cs="Times New Roman"/>
            <w:b/>
            <w:sz w:val="24"/>
            <w:szCs w:val="24"/>
          </w:rPr>
          <w:delText xml:space="preserve">Methodology </w:delText>
        </w:r>
        <w:r w:rsidDel="00162C2E">
          <w:rPr>
            <w:rFonts w:ascii="Times New Roman" w:eastAsia="Times New Roman" w:hAnsi="Times New Roman" w:cs="Times New Roman"/>
            <w:sz w:val="24"/>
            <w:szCs w:val="24"/>
          </w:rPr>
          <w:delText>for how it is applied)</w:delText>
        </w:r>
      </w:del>
      <w:commentRangeEnd w:id="105"/>
      <w:r w:rsidR="00162C2E">
        <w:rPr>
          <w:rStyle w:val="CommentReference"/>
        </w:rPr>
        <w:commentReference w:id="105"/>
      </w:r>
      <w:r>
        <w:rPr>
          <w:rFonts w:ascii="Times New Roman" w:eastAsia="Times New Roman" w:hAnsi="Times New Roman" w:cs="Times New Roman"/>
          <w:sz w:val="24"/>
          <w:szCs w:val="24"/>
        </w:rPr>
        <w:t xml:space="preserve">. PubTator helps provide data that researchers can analyze. </w:t>
      </w:r>
    </w:p>
    <w:p w14:paraId="77B9E226" w14:textId="21D43A8B"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aimed to identify genes associated with brain tumors, providing insight into genetic factors linked to brain tumor development and prognosis</w:t>
      </w:r>
      <w:ins w:id="106" w:author="Dancik,Garrett M.(Computer Science)" w:date="2023-11-18T14:10:00Z">
        <w:r w:rsidR="008879F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through mentions in biological articles and their abstracts. PubTator was the source from which data was obtained for the project, and it contained research articles on studies done regarding brain tumors (</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 experiment used Python in Jupyter Notebook environment to analyze the data). The project's outcome will help other researchers learn what genes are associated with brain tumors, which could lead to future research on the most frequently referenced gene in brain tumors. In addition, it will help educate researchers new to studying brain tumors on what genetic information has been discovered and what has been most focused on based on the number of times the gene name is referenced. Understanding genes associated with brain tumors will help other research topics focus more on certain types of genes that have the potential for better treatment plans.</w:t>
      </w:r>
    </w:p>
    <w:p w14:paraId="3125BFDF" w14:textId="15DB8306"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studies are similar to this project, which looked at gene data from the literature. One group of researchers created an online database focused on brain tumor genes. They were looking at brain tumors and wanted to create a database containing genes related to them all in </w:t>
      </w:r>
      <w:r>
        <w:rPr>
          <w:rFonts w:ascii="Times New Roman" w:eastAsia="Times New Roman" w:hAnsi="Times New Roman" w:cs="Times New Roman"/>
          <w:sz w:val="24"/>
          <w:szCs w:val="24"/>
        </w:rPr>
        <w:lastRenderedPageBreak/>
        <w:t>one place. The information gathered was from PubMed abstracts, and they were able to find 1421 unique genes that are associated with brain tumors</w:t>
      </w:r>
      <w:del w:id="107" w:author="Julia Christensen" w:date="2023-12-05T08:05:00Z">
        <w:r w:rsidDel="002D52BD">
          <w:rPr>
            <w:rFonts w:ascii="Times New Roman" w:eastAsia="Times New Roman" w:hAnsi="Times New Roman" w:cs="Times New Roman"/>
            <w:sz w:val="24"/>
            <w:szCs w:val="24"/>
          </w:rPr>
          <w:delText xml:space="preserve"> </w:delText>
        </w:r>
      </w:del>
      <w:ins w:id="108" w:author="Julia Christensen" w:date="2023-12-05T08:06:00Z">
        <w:r w:rsidR="002D52BD">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[8]</w:t>
      </w:r>
      <w:del w:id="109" w:author="Julia Christensen" w:date="2023-12-05T08:05:00Z">
        <w:r w:rsidR="00DE29D9" w:rsidDel="002D52BD">
          <w:fldChar w:fldCharType="begin"/>
        </w:r>
        <w:r w:rsidR="00DE29D9" w:rsidDel="002D52BD">
          <w:delInstrText>HYPERLINK "https://www.zotero.org/google-docs/?iWPSlV" \h</w:delInstrText>
        </w:r>
        <w:r w:rsidR="00DE29D9" w:rsidDel="002D52BD">
          <w:fldChar w:fldCharType="separate"/>
        </w:r>
        <w:r w:rsidDel="002D52BD">
          <w:rPr>
            <w:rFonts w:ascii="Times New Roman" w:eastAsia="Times New Roman" w:hAnsi="Times New Roman" w:cs="Times New Roman"/>
            <w:sz w:val="24"/>
            <w:szCs w:val="24"/>
          </w:rPr>
          <w:delText>[5]</w:delText>
        </w:r>
        <w:r w:rsidR="00DE29D9" w:rsidDel="002D52BD">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Not only does the database show the genes, their properties, and other information, but it also provides links to other works of literature that reference that type of gene.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whole point of the research is to show how the researchers created the database that shows genes associated with a type of disease like brain tumors and why their study was important. It was about making it easier for other researchers to look at biological information on genes and their associated diseases in one spot for easy access. </w:t>
      </w:r>
    </w:p>
    <w:p w14:paraId="103E8F6D" w14:textId="580BA81B" w:rsidR="003C579A" w:rsidRDefault="00901034">
      <w:pPr>
        <w:spacing w:line="480" w:lineRule="auto"/>
        <w:ind w:firstLine="720"/>
        <w:rPr>
          <w:ins w:id="110" w:author="Julia Christensen" w:date="2023-12-05T10:12:00Z"/>
          <w:rFonts w:ascii="Times New Roman" w:eastAsia="Times New Roman" w:hAnsi="Times New Roman" w:cs="Times New Roman"/>
          <w:sz w:val="24"/>
          <w:szCs w:val="24"/>
        </w:rPr>
      </w:pPr>
      <w:del w:id="111" w:author="Julia Christensen" w:date="2023-12-05T09:59:00Z">
        <w:r w:rsidDel="00BC33A9">
          <w:rPr>
            <w:rFonts w:ascii="Times New Roman" w:eastAsia="Times New Roman" w:hAnsi="Times New Roman" w:cs="Times New Roman"/>
            <w:sz w:val="24"/>
            <w:szCs w:val="24"/>
          </w:rPr>
          <w:delText>[</w:delText>
        </w:r>
        <w:r w:rsidDel="00BC33A9">
          <w:rPr>
            <w:rFonts w:ascii="Times New Roman" w:eastAsia="Times New Roman" w:hAnsi="Times New Roman" w:cs="Times New Roman"/>
            <w:sz w:val="24"/>
            <w:szCs w:val="24"/>
            <w:highlight w:val="yellow"/>
          </w:rPr>
          <w:delText>The last paragraph to summarize the study and results coming soon</w:delText>
        </w:r>
        <w:r w:rsidDel="00BC33A9">
          <w:rPr>
            <w:rFonts w:ascii="Times New Roman" w:eastAsia="Times New Roman" w:hAnsi="Times New Roman" w:cs="Times New Roman"/>
            <w:sz w:val="24"/>
            <w:szCs w:val="24"/>
          </w:rPr>
          <w:delText>]</w:delText>
        </w:r>
      </w:del>
      <w:ins w:id="112" w:author="Julia Christensen" w:date="2023-12-05T09:59:00Z">
        <w:r w:rsidR="00BC33A9">
          <w:rPr>
            <w:rFonts w:ascii="Times New Roman" w:eastAsia="Times New Roman" w:hAnsi="Times New Roman" w:cs="Times New Roman"/>
            <w:sz w:val="24"/>
            <w:szCs w:val="24"/>
          </w:rPr>
          <w:t>In this paper</w:t>
        </w:r>
        <w:r w:rsidR="00291060">
          <w:rPr>
            <w:rFonts w:ascii="Times New Roman" w:eastAsia="Times New Roman" w:hAnsi="Times New Roman" w:cs="Times New Roman"/>
            <w:sz w:val="24"/>
            <w:szCs w:val="24"/>
          </w:rPr>
          <w:t xml:space="preserve"> the goal was to look through </w:t>
        </w:r>
      </w:ins>
      <w:ins w:id="113" w:author="Julia Christensen" w:date="2023-12-05T10:00:00Z">
        <w:r w:rsidR="00D3091F">
          <w:rPr>
            <w:rFonts w:ascii="Times New Roman" w:eastAsia="Times New Roman" w:hAnsi="Times New Roman" w:cs="Times New Roman"/>
            <w:sz w:val="24"/>
            <w:szCs w:val="24"/>
          </w:rPr>
          <w:t>biomedical articles and abstracts</w:t>
        </w:r>
      </w:ins>
      <w:ins w:id="114" w:author="Julia Christensen" w:date="2023-12-05T10:01:00Z">
        <w:r w:rsidR="00133F7E">
          <w:rPr>
            <w:rFonts w:ascii="Times New Roman" w:eastAsia="Times New Roman" w:hAnsi="Times New Roman" w:cs="Times New Roman"/>
            <w:sz w:val="24"/>
            <w:szCs w:val="24"/>
          </w:rPr>
          <w:t xml:space="preserve"> on brain tumors</w:t>
        </w:r>
      </w:ins>
      <w:ins w:id="115" w:author="Julia Christensen" w:date="2023-12-05T10:00:00Z">
        <w:r w:rsidR="00133F7E">
          <w:rPr>
            <w:rFonts w:ascii="Times New Roman" w:eastAsia="Times New Roman" w:hAnsi="Times New Roman" w:cs="Times New Roman"/>
            <w:sz w:val="24"/>
            <w:szCs w:val="24"/>
          </w:rPr>
          <w:t xml:space="preserve">, to see what genes were </w:t>
        </w:r>
      </w:ins>
      <w:ins w:id="116" w:author="Julia Christensen" w:date="2023-12-05T10:01:00Z">
        <w:r w:rsidR="00133F7E">
          <w:rPr>
            <w:rFonts w:ascii="Times New Roman" w:eastAsia="Times New Roman" w:hAnsi="Times New Roman" w:cs="Times New Roman"/>
            <w:sz w:val="24"/>
            <w:szCs w:val="24"/>
          </w:rPr>
          <w:t xml:space="preserve">mentioned in them, then find the overall mentioned gene </w:t>
        </w:r>
        <w:r w:rsidR="00CE3A71">
          <w:rPr>
            <w:rFonts w:ascii="Times New Roman" w:eastAsia="Times New Roman" w:hAnsi="Times New Roman" w:cs="Times New Roman"/>
            <w:sz w:val="24"/>
            <w:szCs w:val="24"/>
          </w:rPr>
          <w:t xml:space="preserve">associated with brain tumors. </w:t>
        </w:r>
      </w:ins>
      <w:ins w:id="117" w:author="Julia Christensen" w:date="2023-12-05T10:03:00Z">
        <w:r w:rsidR="00D74B89">
          <w:rPr>
            <w:rFonts w:ascii="Times New Roman" w:eastAsia="Times New Roman" w:hAnsi="Times New Roman" w:cs="Times New Roman"/>
            <w:sz w:val="24"/>
            <w:szCs w:val="24"/>
          </w:rPr>
          <w:t xml:space="preserve">For the experiment </w:t>
        </w:r>
        <w:r w:rsidR="0036532D">
          <w:rPr>
            <w:rFonts w:ascii="Times New Roman" w:eastAsia="Times New Roman" w:hAnsi="Times New Roman" w:cs="Times New Roman"/>
            <w:sz w:val="24"/>
            <w:szCs w:val="24"/>
          </w:rPr>
          <w:t>a combination o</w:t>
        </w:r>
      </w:ins>
      <w:ins w:id="118" w:author="Julia Christensen" w:date="2023-12-05T10:04:00Z">
        <w:r w:rsidR="0036532D">
          <w:rPr>
            <w:rFonts w:ascii="Times New Roman" w:eastAsia="Times New Roman" w:hAnsi="Times New Roman" w:cs="Times New Roman"/>
            <w:sz w:val="24"/>
            <w:szCs w:val="24"/>
          </w:rPr>
          <w:t>f abstracts and articles</w:t>
        </w:r>
      </w:ins>
      <w:ins w:id="119" w:author="Julia Christensen" w:date="2023-12-05T10:08:00Z">
        <w:r w:rsidR="00825103">
          <w:rPr>
            <w:rFonts w:ascii="Times New Roman" w:eastAsia="Times New Roman" w:hAnsi="Times New Roman" w:cs="Times New Roman"/>
            <w:sz w:val="24"/>
            <w:szCs w:val="24"/>
          </w:rPr>
          <w:t>, about 1,100 total,</w:t>
        </w:r>
      </w:ins>
      <w:ins w:id="120" w:author="Julia Christensen" w:date="2023-12-05T10:07:00Z">
        <w:r w:rsidR="00EF165B">
          <w:rPr>
            <w:rFonts w:ascii="Times New Roman" w:eastAsia="Times New Roman" w:hAnsi="Times New Roman" w:cs="Times New Roman"/>
            <w:sz w:val="24"/>
            <w:szCs w:val="24"/>
          </w:rPr>
          <w:t xml:space="preserve"> were </w:t>
        </w:r>
      </w:ins>
      <w:ins w:id="121" w:author="Julia Christensen" w:date="2023-12-05T10:08:00Z">
        <w:r w:rsidR="0080016C">
          <w:rPr>
            <w:rFonts w:ascii="Times New Roman" w:eastAsia="Times New Roman" w:hAnsi="Times New Roman" w:cs="Times New Roman"/>
            <w:sz w:val="24"/>
            <w:szCs w:val="24"/>
          </w:rPr>
          <w:t>used to extract gene names</w:t>
        </w:r>
        <w:r w:rsidR="00825103">
          <w:rPr>
            <w:rFonts w:ascii="Times New Roman" w:eastAsia="Times New Roman" w:hAnsi="Times New Roman" w:cs="Times New Roman"/>
            <w:sz w:val="24"/>
            <w:szCs w:val="24"/>
          </w:rPr>
          <w:t xml:space="preserve">, which were then </w:t>
        </w:r>
      </w:ins>
      <w:ins w:id="122" w:author="Julia Christensen" w:date="2023-12-05T10:07:00Z">
        <w:r w:rsidR="00EF165B">
          <w:rPr>
            <w:rFonts w:ascii="Times New Roman" w:eastAsia="Times New Roman" w:hAnsi="Times New Roman" w:cs="Times New Roman"/>
            <w:sz w:val="24"/>
            <w:szCs w:val="24"/>
          </w:rPr>
          <w:t>analyzed</w:t>
        </w:r>
      </w:ins>
      <w:ins w:id="123" w:author="Julia Christensen" w:date="2023-12-05T10:08:00Z">
        <w:r w:rsidR="0080016C">
          <w:rPr>
            <w:rFonts w:ascii="Times New Roman" w:eastAsia="Times New Roman" w:hAnsi="Times New Roman" w:cs="Times New Roman"/>
            <w:sz w:val="24"/>
            <w:szCs w:val="24"/>
          </w:rPr>
          <w:t xml:space="preserve">. </w:t>
        </w:r>
      </w:ins>
      <w:ins w:id="124" w:author="Julia Christensen" w:date="2023-12-05T10:02:00Z">
        <w:r w:rsidR="00645644">
          <w:rPr>
            <w:rFonts w:ascii="Times New Roman" w:eastAsia="Times New Roman" w:hAnsi="Times New Roman" w:cs="Times New Roman"/>
            <w:sz w:val="24"/>
            <w:szCs w:val="24"/>
          </w:rPr>
          <w:t xml:space="preserve">At the end of the </w:t>
        </w:r>
      </w:ins>
      <w:ins w:id="125" w:author="Julia Christensen" w:date="2023-12-05T10:12:00Z">
        <w:r w:rsidR="007B099A">
          <w:rPr>
            <w:rFonts w:ascii="Times New Roman" w:eastAsia="Times New Roman" w:hAnsi="Times New Roman" w:cs="Times New Roman"/>
            <w:sz w:val="24"/>
            <w:szCs w:val="24"/>
          </w:rPr>
          <w:t>experiment,</w:t>
        </w:r>
      </w:ins>
      <w:ins w:id="126" w:author="Julia Christensen" w:date="2023-12-05T10:02:00Z">
        <w:r w:rsidR="00645644">
          <w:rPr>
            <w:rFonts w:ascii="Times New Roman" w:eastAsia="Times New Roman" w:hAnsi="Times New Roman" w:cs="Times New Roman"/>
            <w:sz w:val="24"/>
            <w:szCs w:val="24"/>
          </w:rPr>
          <w:t xml:space="preserve"> it concluded that </w:t>
        </w:r>
        <w:r w:rsidR="008E1F28">
          <w:rPr>
            <w:rFonts w:ascii="Times New Roman" w:eastAsia="Times New Roman" w:hAnsi="Times New Roman" w:cs="Times New Roman"/>
            <w:sz w:val="24"/>
            <w:szCs w:val="24"/>
          </w:rPr>
          <w:t>not one but two genes were the most mentioned</w:t>
        </w:r>
      </w:ins>
      <w:ins w:id="127" w:author="Julia Christensen" w:date="2023-12-05T10:09:00Z">
        <w:r w:rsidR="003D36E5">
          <w:rPr>
            <w:rFonts w:ascii="Times New Roman" w:eastAsia="Times New Roman" w:hAnsi="Times New Roman" w:cs="Times New Roman"/>
            <w:sz w:val="24"/>
            <w:szCs w:val="24"/>
          </w:rPr>
          <w:t xml:space="preserve">, BRAF and MGMT </w:t>
        </w:r>
      </w:ins>
      <w:ins w:id="128" w:author="Julia Christensen" w:date="2023-12-05T10:10:00Z">
        <w:r w:rsidR="00953683">
          <w:rPr>
            <w:rFonts w:ascii="Times New Roman" w:eastAsia="Times New Roman" w:hAnsi="Times New Roman" w:cs="Times New Roman"/>
            <w:sz w:val="24"/>
            <w:szCs w:val="24"/>
          </w:rPr>
          <w:t>being referenced about 33 times each</w:t>
        </w:r>
        <w:r w:rsidR="00676205">
          <w:rPr>
            <w:rFonts w:ascii="Times New Roman" w:eastAsia="Times New Roman" w:hAnsi="Times New Roman" w:cs="Times New Roman"/>
            <w:sz w:val="24"/>
            <w:szCs w:val="24"/>
          </w:rPr>
          <w:t xml:space="preserve"> when looking a</w:t>
        </w:r>
      </w:ins>
      <w:ins w:id="129" w:author="Julia Christensen" w:date="2023-12-05T10:11:00Z">
        <w:r w:rsidR="00676205">
          <w:rPr>
            <w:rFonts w:ascii="Times New Roman" w:eastAsia="Times New Roman" w:hAnsi="Times New Roman" w:cs="Times New Roman"/>
            <w:sz w:val="24"/>
            <w:szCs w:val="24"/>
          </w:rPr>
          <w:t>t both abstracts and full</w:t>
        </w:r>
        <w:r w:rsidR="0043335A">
          <w:rPr>
            <w:rFonts w:ascii="Times New Roman" w:eastAsia="Times New Roman" w:hAnsi="Times New Roman" w:cs="Times New Roman"/>
            <w:sz w:val="24"/>
            <w:szCs w:val="24"/>
          </w:rPr>
          <w:t>-text articles together.</w:t>
        </w:r>
      </w:ins>
      <w:ins w:id="130" w:author="Julia Christensen" w:date="2023-12-05T10:14:00Z">
        <w:r w:rsidR="00B33C93">
          <w:rPr>
            <w:rFonts w:ascii="Times New Roman" w:eastAsia="Times New Roman" w:hAnsi="Times New Roman" w:cs="Times New Roman"/>
            <w:sz w:val="24"/>
            <w:szCs w:val="24"/>
          </w:rPr>
          <w:t xml:space="preserve"> </w:t>
        </w:r>
      </w:ins>
      <w:ins w:id="131" w:author="Julia Christensen" w:date="2023-12-05T10:21:00Z">
        <w:r w:rsidR="00534F6B">
          <w:rPr>
            <w:rFonts w:ascii="Times New Roman" w:eastAsia="Times New Roman" w:hAnsi="Times New Roman" w:cs="Times New Roman"/>
            <w:sz w:val="24"/>
            <w:szCs w:val="24"/>
          </w:rPr>
          <w:t>T</w:t>
        </w:r>
      </w:ins>
      <w:ins w:id="132" w:author="Julia Christensen" w:date="2023-12-05T10:14:00Z">
        <w:r w:rsidR="00B33C93">
          <w:rPr>
            <w:rFonts w:ascii="Times New Roman" w:eastAsia="Times New Roman" w:hAnsi="Times New Roman" w:cs="Times New Roman"/>
            <w:sz w:val="24"/>
            <w:szCs w:val="24"/>
          </w:rPr>
          <w:t>he genes IDH and EG</w:t>
        </w:r>
        <w:r w:rsidR="00CC4F09">
          <w:rPr>
            <w:rFonts w:ascii="Times New Roman" w:eastAsia="Times New Roman" w:hAnsi="Times New Roman" w:cs="Times New Roman"/>
            <w:sz w:val="24"/>
            <w:szCs w:val="24"/>
          </w:rPr>
          <w:t>FR</w:t>
        </w:r>
      </w:ins>
      <w:ins w:id="133" w:author="Julia Christensen" w:date="2023-12-05T10:20:00Z">
        <w:r w:rsidR="00AD4849">
          <w:rPr>
            <w:rFonts w:ascii="Times New Roman" w:eastAsia="Times New Roman" w:hAnsi="Times New Roman" w:cs="Times New Roman"/>
            <w:sz w:val="24"/>
            <w:szCs w:val="24"/>
          </w:rPr>
          <w:t xml:space="preserve"> following in close second with </w:t>
        </w:r>
      </w:ins>
      <w:ins w:id="134" w:author="Julia Christensen" w:date="2023-12-05T10:21:00Z">
        <w:r w:rsidR="00AD4849">
          <w:rPr>
            <w:rFonts w:ascii="Times New Roman" w:eastAsia="Times New Roman" w:hAnsi="Times New Roman" w:cs="Times New Roman"/>
            <w:sz w:val="24"/>
            <w:szCs w:val="24"/>
          </w:rPr>
          <w:t>31 times being mentioned</w:t>
        </w:r>
        <w:r w:rsidR="00534F6B">
          <w:rPr>
            <w:rFonts w:ascii="Times New Roman" w:eastAsia="Times New Roman" w:hAnsi="Times New Roman" w:cs="Times New Roman"/>
            <w:sz w:val="24"/>
            <w:szCs w:val="24"/>
          </w:rPr>
          <w:t>.</w:t>
        </w:r>
      </w:ins>
    </w:p>
    <w:p w14:paraId="013C1CF8" w14:textId="77777777" w:rsidR="007B099A" w:rsidDel="00B735AD" w:rsidRDefault="007B099A">
      <w:pPr>
        <w:spacing w:line="480" w:lineRule="auto"/>
        <w:ind w:firstLine="720"/>
        <w:rPr>
          <w:del w:id="135" w:author="Julia Christensen" w:date="2023-12-05T12:06:00Z"/>
          <w:rFonts w:ascii="Times New Roman" w:eastAsia="Times New Roman" w:hAnsi="Times New Roman" w:cs="Times New Roman"/>
          <w:sz w:val="24"/>
          <w:szCs w:val="24"/>
        </w:rPr>
      </w:pPr>
    </w:p>
    <w:p w14:paraId="4B111207" w14:textId="77777777" w:rsidR="003C579A" w:rsidRDefault="003C579A">
      <w:pPr>
        <w:spacing w:line="480" w:lineRule="auto"/>
        <w:rPr>
          <w:rFonts w:ascii="Times New Roman" w:eastAsia="Times New Roman" w:hAnsi="Times New Roman" w:cs="Times New Roman"/>
          <w:sz w:val="24"/>
          <w:szCs w:val="24"/>
        </w:rPr>
        <w:pPrChange w:id="136" w:author="Julia Christensen" w:date="2023-12-05T12:06:00Z">
          <w:pPr>
            <w:spacing w:line="480" w:lineRule="auto"/>
            <w:ind w:firstLine="720"/>
          </w:pPr>
        </w:pPrChange>
      </w:pPr>
    </w:p>
    <w:p w14:paraId="68ED70AE"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 (i.e., Materials and Methods)</w:t>
      </w:r>
    </w:p>
    <w:p w14:paraId="7808B0C1" w14:textId="78324DEE"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experiment's outcome was to obtain gene names from articles and abstracts on brain tumors in the PubTator Central platform to analyze what genes were mentioned in them. The experiment is broken down into these two steps, “</w:t>
      </w:r>
      <w:r>
        <w:rPr>
          <w:rFonts w:ascii="Times New Roman" w:eastAsia="Times New Roman" w:hAnsi="Times New Roman" w:cs="Times New Roman"/>
          <w:i/>
          <w:sz w:val="24"/>
          <w:szCs w:val="24"/>
        </w:rPr>
        <w:t>Obtain the Data</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Analyze the Data</w:t>
      </w:r>
      <w:ins w:id="137" w:author="Julia Christensen" w:date="2023-12-05T12:06:00Z">
        <w:r w:rsidR="001D272F">
          <w:rPr>
            <w:rFonts w:ascii="Times New Roman" w:eastAsia="Times New Roman" w:hAnsi="Times New Roman" w:cs="Times New Roman"/>
            <w:i/>
            <w:sz w:val="24"/>
            <w:szCs w:val="24"/>
          </w:rPr>
          <w:t>,</w:t>
        </w:r>
      </w:ins>
      <w:r>
        <w:rPr>
          <w:rFonts w:ascii="Times New Roman" w:eastAsia="Times New Roman" w:hAnsi="Times New Roman" w:cs="Times New Roman"/>
          <w:sz w:val="24"/>
          <w:szCs w:val="24"/>
        </w:rPr>
        <w:t>”</w:t>
      </w:r>
      <w:del w:id="138" w:author="Julia Christensen" w:date="2023-12-05T12:06:00Z">
        <w:r w:rsidDel="001D272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before recording the results. Be aware that a Windows operating system computer was used for the experiment</w:t>
      </w:r>
      <w:del w:id="139" w:author="Julia Christensen" w:date="2023-12-05T12:07:00Z">
        <w:r w:rsidDel="00083A58">
          <w:rPr>
            <w:rFonts w:ascii="Times New Roman" w:eastAsia="Times New Roman" w:hAnsi="Times New Roman" w:cs="Times New Roman"/>
            <w:sz w:val="24"/>
            <w:szCs w:val="24"/>
          </w:rPr>
          <w:delText>, so applications like Notepad are referenced</w:delText>
        </w:r>
      </w:del>
      <w:r>
        <w:rPr>
          <w:rFonts w:ascii="Times New Roman" w:eastAsia="Times New Roman" w:hAnsi="Times New Roman" w:cs="Times New Roman"/>
          <w:sz w:val="24"/>
          <w:szCs w:val="24"/>
        </w:rPr>
        <w:t xml:space="preserve">. When referencing Python code, it is summarized in the article, but to see the code the researcher did and their data, head over to their web page: </w:t>
      </w:r>
      <w:hyperlink r:id="rId11">
        <w:r>
          <w:rPr>
            <w:rFonts w:ascii="Times New Roman" w:eastAsia="Times New Roman" w:hAnsi="Times New Roman" w:cs="Times New Roman"/>
            <w:color w:val="1155CC"/>
            <w:sz w:val="24"/>
            <w:szCs w:val="24"/>
            <w:u w:val="single"/>
          </w:rPr>
          <w:t>https://fellowship1954.github.io/Analyzing-Science-Articles--Gene-Identification-In-Brain-Tumors/</w:t>
        </w:r>
      </w:hyperlink>
      <w:r>
        <w:rPr>
          <w:rFonts w:ascii="Times New Roman" w:eastAsia="Times New Roman" w:hAnsi="Times New Roman" w:cs="Times New Roman"/>
          <w:sz w:val="24"/>
          <w:szCs w:val="24"/>
        </w:rPr>
        <w:t xml:space="preserve"> </w:t>
      </w:r>
    </w:p>
    <w:p w14:paraId="0071CB63" w14:textId="77777777" w:rsidR="003C579A" w:rsidRDefault="00901034">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Obtaining the Data</w:t>
      </w:r>
    </w:p>
    <w:p w14:paraId="28943E67" w14:textId="14DF20B6"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the PubMed website (link:</w:t>
      </w:r>
      <w:ins w:id="140" w:author="Julia Christensen" w:date="2023-12-05T16:33:00Z">
        <w:r w:rsidR="00424130">
          <w:rPr>
            <w:rFonts w:ascii="Times New Roman" w:eastAsia="Times New Roman" w:hAnsi="Times New Roman" w:cs="Times New Roman"/>
            <w:sz w:val="24"/>
            <w:szCs w:val="24"/>
          </w:rPr>
          <w:t xml:space="preserve"> </w:t>
        </w:r>
      </w:ins>
      <w:ins w:id="141" w:author="Julia Christensen" w:date="2023-12-05T16:34:00Z">
        <w:r w:rsidR="005B6D35">
          <w:rPr>
            <w:rFonts w:ascii="Times New Roman" w:eastAsia="Times New Roman" w:hAnsi="Times New Roman" w:cs="Times New Roman"/>
            <w:color w:val="1155CC"/>
            <w:sz w:val="24"/>
            <w:szCs w:val="24"/>
            <w:u w:val="single"/>
          </w:rPr>
          <w:fldChar w:fldCharType="begin"/>
        </w:r>
        <w:r w:rsidR="005B6D35">
          <w:rPr>
            <w:rFonts w:ascii="Times New Roman" w:eastAsia="Times New Roman" w:hAnsi="Times New Roman" w:cs="Times New Roman"/>
            <w:color w:val="1155CC"/>
            <w:sz w:val="24"/>
            <w:szCs w:val="24"/>
            <w:u w:val="single"/>
          </w:rPr>
          <w:instrText>HYPERLINK "</w:instrText>
        </w:r>
      </w:ins>
      <w:r w:rsidR="005B6D35" w:rsidRPr="005B6D35">
        <w:rPr>
          <w:color w:val="1155CC"/>
          <w:rPrChange w:id="142" w:author="Julia Christensen" w:date="2023-12-05T16:34:00Z">
            <w:rPr>
              <w:rStyle w:val="Hyperlink"/>
              <w:rFonts w:ascii="Times New Roman" w:eastAsia="Times New Roman" w:hAnsi="Times New Roman" w:cs="Times New Roman"/>
              <w:sz w:val="24"/>
              <w:szCs w:val="24"/>
            </w:rPr>
          </w:rPrChange>
        </w:rPr>
        <w:instrText>https://pubmed.ncbi.nlm.nih.gov/</w:instrText>
      </w:r>
      <w:ins w:id="143" w:author="Julia Christensen" w:date="2023-12-05T16:34:00Z">
        <w:r w:rsidR="005B6D35">
          <w:rPr>
            <w:rFonts w:ascii="Times New Roman" w:eastAsia="Times New Roman" w:hAnsi="Times New Roman" w:cs="Times New Roman"/>
            <w:color w:val="1155CC"/>
            <w:sz w:val="24"/>
            <w:szCs w:val="24"/>
            <w:u w:val="single"/>
          </w:rPr>
          <w:instrText>"</w:instrText>
        </w:r>
        <w:r w:rsidR="005B6D35">
          <w:rPr>
            <w:rFonts w:ascii="Times New Roman" w:eastAsia="Times New Roman" w:hAnsi="Times New Roman" w:cs="Times New Roman"/>
            <w:color w:val="1155CC"/>
            <w:sz w:val="24"/>
            <w:szCs w:val="24"/>
            <w:u w:val="single"/>
          </w:rPr>
        </w:r>
        <w:r w:rsidR="005B6D35">
          <w:rPr>
            <w:rFonts w:ascii="Times New Roman" w:eastAsia="Times New Roman" w:hAnsi="Times New Roman" w:cs="Times New Roman"/>
            <w:color w:val="1155CC"/>
            <w:sz w:val="24"/>
            <w:szCs w:val="24"/>
            <w:u w:val="single"/>
          </w:rPr>
          <w:fldChar w:fldCharType="separate"/>
        </w:r>
      </w:ins>
      <w:r w:rsidR="005B6D35" w:rsidRPr="005B6D35">
        <w:rPr>
          <w:rStyle w:val="Hyperlink"/>
          <w:rFonts w:ascii="Times New Roman" w:eastAsia="Times New Roman" w:hAnsi="Times New Roman" w:cs="Times New Roman"/>
          <w:sz w:val="24"/>
          <w:szCs w:val="24"/>
        </w:rPr>
        <w:t>https://pubmed.ncbi.nlm.nih.gov/</w:t>
      </w:r>
      <w:ins w:id="144" w:author="Julia Christensen" w:date="2023-12-05T16:34:00Z">
        <w:r w:rsidR="005B6D35">
          <w:rPr>
            <w:rFonts w:ascii="Times New Roman" w:eastAsia="Times New Roman" w:hAnsi="Times New Roman" w:cs="Times New Roman"/>
            <w:color w:val="1155CC"/>
            <w:sz w:val="24"/>
            <w:szCs w:val="24"/>
            <w:u w:val="single"/>
          </w:rPr>
          <w:fldChar w:fldCharType="end"/>
        </w:r>
      </w:ins>
      <w:r>
        <w:rPr>
          <w:rFonts w:ascii="Times New Roman" w:eastAsia="Times New Roman" w:hAnsi="Times New Roman" w:cs="Times New Roman"/>
          <w:sz w:val="24"/>
          <w:szCs w:val="24"/>
        </w:rPr>
        <w:t xml:space="preserve"> ), the keyword “brain tumors” was typed into the search box and entered, and around 226,378 results popped up. From there, the save button underneath the search bar was clicked, and the following options were selected: see </w:t>
      </w:r>
      <w:ins w:id="145" w:author="Julia Christensen" w:date="2023-12-05T08:12:00Z">
        <w:r w:rsidR="00612045">
          <w:rPr>
            <w:rFonts w:ascii="Times New Roman" w:eastAsia="Times New Roman" w:hAnsi="Times New Roman" w:cs="Times New Roman"/>
            <w:b/>
            <w:sz w:val="24"/>
            <w:szCs w:val="24"/>
          </w:rPr>
          <w:t xml:space="preserve">Figure </w:t>
        </w:r>
      </w:ins>
      <w:commentRangeStart w:id="146"/>
      <w:del w:id="147" w:author="Julia Christensen" w:date="2023-12-05T08:12:00Z">
        <w:r w:rsidDel="00612045">
          <w:rPr>
            <w:rFonts w:ascii="Times New Roman" w:eastAsia="Times New Roman" w:hAnsi="Times New Roman" w:cs="Times New Roman"/>
            <w:b/>
            <w:sz w:val="24"/>
            <w:szCs w:val="24"/>
          </w:rPr>
          <w:delText>Image</w:delText>
        </w:r>
        <w:commentRangeEnd w:id="146"/>
        <w:r w:rsidR="008879F8" w:rsidDel="00612045">
          <w:rPr>
            <w:rStyle w:val="CommentReference"/>
          </w:rPr>
          <w:commentReference w:id="146"/>
        </w:r>
        <w:r w:rsidDel="00612045">
          <w:rPr>
            <w:rFonts w:ascii="Times New Roman" w:eastAsia="Times New Roman" w:hAnsi="Times New Roman" w:cs="Times New Roman"/>
            <w:b/>
            <w:sz w:val="24"/>
            <w:szCs w:val="24"/>
          </w:rPr>
          <w:delText xml:space="preserve"> </w:delText>
        </w:r>
      </w:del>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The file was saved in a folder as a text file (i.e., txt).</w:t>
      </w:r>
    </w:p>
    <w:p w14:paraId="5A2ABA0D" w14:textId="77777777" w:rsidR="003C579A" w:rsidRDefault="0090103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623C4A" wp14:editId="40AFD500">
            <wp:extent cx="2666256" cy="2666256"/>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666256" cy="2666256"/>
                    </a:xfrm>
                    <a:prstGeom prst="rect">
                      <a:avLst/>
                    </a:prstGeom>
                    <a:ln/>
                  </pic:spPr>
                </pic:pic>
              </a:graphicData>
            </a:graphic>
          </wp:inline>
        </w:drawing>
      </w:r>
    </w:p>
    <w:p w14:paraId="1E9784FE" w14:textId="49E98FD7" w:rsidR="00CB28FD" w:rsidRDefault="00612045">
      <w:pPr>
        <w:spacing w:line="480" w:lineRule="auto"/>
        <w:rPr>
          <w:rFonts w:ascii="Times New Roman" w:eastAsia="Times New Roman" w:hAnsi="Times New Roman" w:cs="Times New Roman"/>
          <w:sz w:val="24"/>
          <w:szCs w:val="24"/>
        </w:rPr>
      </w:pPr>
      <w:ins w:id="148" w:author="Julia Christensen" w:date="2023-12-05T08:12:00Z">
        <w:r>
          <w:rPr>
            <w:rFonts w:ascii="Times New Roman" w:eastAsia="Times New Roman" w:hAnsi="Times New Roman" w:cs="Times New Roman"/>
            <w:b/>
            <w:sz w:val="24"/>
            <w:szCs w:val="24"/>
          </w:rPr>
          <w:t>Figure</w:t>
        </w:r>
      </w:ins>
      <w:del w:id="149" w:author="Julia Christensen" w:date="2023-12-05T08:12:00Z">
        <w:r w:rsidR="00901034" w:rsidDel="00612045">
          <w:rPr>
            <w:rFonts w:ascii="Times New Roman" w:eastAsia="Times New Roman" w:hAnsi="Times New Roman" w:cs="Times New Roman"/>
            <w:b/>
            <w:sz w:val="24"/>
            <w:szCs w:val="24"/>
          </w:rPr>
          <w:delText>Image</w:delText>
        </w:r>
      </w:del>
      <w:r w:rsidR="00901034">
        <w:rPr>
          <w:rFonts w:ascii="Times New Roman" w:eastAsia="Times New Roman" w:hAnsi="Times New Roman" w:cs="Times New Roman"/>
          <w:b/>
          <w:sz w:val="24"/>
          <w:szCs w:val="24"/>
        </w:rPr>
        <w:t xml:space="preserve"> 1:</w:t>
      </w:r>
      <w:r w:rsidR="00901034">
        <w:rPr>
          <w:rFonts w:ascii="Times New Roman" w:eastAsia="Times New Roman" w:hAnsi="Times New Roman" w:cs="Times New Roman"/>
          <w:sz w:val="24"/>
          <w:szCs w:val="24"/>
        </w:rPr>
        <w:t xml:space="preserve"> Shows the choices picked to obtain the PMIDs from PubMed and creates a file containing the list of PMIDs. </w:t>
      </w:r>
    </w:p>
    <w:p w14:paraId="42952ED3" w14:textId="5EDAA480"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the PubTator Central platform was accessed (link: </w:t>
      </w:r>
      <w:hyperlink r:id="rId13">
        <w:r>
          <w:rPr>
            <w:rFonts w:ascii="Times New Roman" w:eastAsia="Times New Roman" w:hAnsi="Times New Roman" w:cs="Times New Roman"/>
            <w:color w:val="1155CC"/>
            <w:sz w:val="24"/>
            <w:szCs w:val="24"/>
            <w:u w:val="single"/>
          </w:rPr>
          <w:t>https://www.ncbi.nlm.nih.gov/research/pubtator/</w:t>
        </w:r>
      </w:hyperlink>
      <w:r>
        <w:rPr>
          <w:rFonts w:ascii="Times New Roman" w:eastAsia="Times New Roman" w:hAnsi="Times New Roman" w:cs="Times New Roman"/>
          <w:sz w:val="24"/>
          <w:szCs w:val="24"/>
        </w:rPr>
        <w:t>), and on the left-hand side of the webpage under “</w:t>
      </w:r>
      <w:r>
        <w:rPr>
          <w:rFonts w:ascii="Times New Roman" w:eastAsia="Times New Roman" w:hAnsi="Times New Roman" w:cs="Times New Roman"/>
          <w:i/>
          <w:sz w:val="24"/>
          <w:szCs w:val="24"/>
        </w:rPr>
        <w:t>Anonymous</w:t>
      </w:r>
      <w:r>
        <w:rPr>
          <w:rFonts w:ascii="Times New Roman" w:eastAsia="Times New Roman" w:hAnsi="Times New Roman" w:cs="Times New Roman"/>
          <w:sz w:val="24"/>
          <w:szCs w:val="24"/>
        </w:rPr>
        <w:t>” the button labeled “</w:t>
      </w:r>
      <w:r>
        <w:rPr>
          <w:rFonts w:ascii="Times New Roman" w:eastAsia="Times New Roman" w:hAnsi="Times New Roman" w:cs="Times New Roman"/>
          <w:i/>
          <w:sz w:val="24"/>
          <w:szCs w:val="24"/>
        </w:rPr>
        <w:t>Collections</w:t>
      </w:r>
      <w:r>
        <w:rPr>
          <w:rFonts w:ascii="Times New Roman" w:eastAsia="Times New Roman" w:hAnsi="Times New Roman" w:cs="Times New Roman"/>
          <w:sz w:val="24"/>
          <w:szCs w:val="24"/>
        </w:rPr>
        <w:t xml:space="preserve">” was selected, then following the instructions, a new collection was created, see </w:t>
      </w:r>
      <w:ins w:id="150" w:author="Julia Christensen" w:date="2023-12-05T08:12:00Z">
        <w:r w:rsidR="00612045">
          <w:rPr>
            <w:rFonts w:ascii="Times New Roman" w:eastAsia="Times New Roman" w:hAnsi="Times New Roman" w:cs="Times New Roman"/>
            <w:b/>
            <w:sz w:val="24"/>
            <w:szCs w:val="24"/>
          </w:rPr>
          <w:t>Figure</w:t>
        </w:r>
      </w:ins>
      <w:del w:id="151" w:author="Julia Christensen" w:date="2023-12-05T08:12:00Z">
        <w:r w:rsidDel="00612045">
          <w:rPr>
            <w:rFonts w:ascii="Times New Roman" w:eastAsia="Times New Roman" w:hAnsi="Times New Roman" w:cs="Times New Roman"/>
            <w:b/>
            <w:sz w:val="24"/>
            <w:szCs w:val="24"/>
          </w:rPr>
          <w:delText>Image</w:delText>
        </w:r>
      </w:del>
      <w:r>
        <w:rPr>
          <w:rFonts w:ascii="Times New Roman" w:eastAsia="Times New Roman" w:hAnsi="Times New Roman" w:cs="Times New Roman"/>
          <w:b/>
          <w:sz w:val="24"/>
          <w:szCs w:val="24"/>
        </w:rPr>
        <w:t xml:space="preserve"> 2</w:t>
      </w:r>
      <w:r>
        <w:rPr>
          <w:rFonts w:ascii="Times New Roman" w:eastAsia="Times New Roman" w:hAnsi="Times New Roman" w:cs="Times New Roman"/>
          <w:sz w:val="24"/>
          <w:szCs w:val="24"/>
        </w:rPr>
        <w:t xml:space="preserve"> for visualization.</w:t>
      </w:r>
      <w:del w:id="152" w:author="Julia Christensen" w:date="2023-12-05T12:15:00Z">
        <w:r w:rsidDel="004C6FDD">
          <w:rPr>
            <w:rFonts w:ascii="Times New Roman" w:eastAsia="Times New Roman" w:hAnsi="Times New Roman" w:cs="Times New Roman"/>
            <w:sz w:val="24"/>
            <w:szCs w:val="24"/>
          </w:rPr>
          <w:delText xml:space="preserve"> Then, with the splitting of the screen, on one side, PubTator took up a majority of the screen due to the website functions (see </w:delText>
        </w:r>
        <w:r w:rsidDel="004C6FDD">
          <w:rPr>
            <w:rFonts w:ascii="Times New Roman" w:eastAsia="Times New Roman" w:hAnsi="Times New Roman" w:cs="Times New Roman"/>
            <w:i/>
            <w:sz w:val="24"/>
            <w:szCs w:val="24"/>
          </w:rPr>
          <w:delText xml:space="preserve">Reflection and Limitations </w:delText>
        </w:r>
        <w:r w:rsidDel="004C6FDD">
          <w:rPr>
            <w:rFonts w:ascii="Times New Roman" w:eastAsia="Times New Roman" w:hAnsi="Times New Roman" w:cs="Times New Roman"/>
            <w:sz w:val="24"/>
            <w:szCs w:val="24"/>
          </w:rPr>
          <w:delText xml:space="preserve">section in </w:delText>
        </w:r>
        <w:r w:rsidDel="004C6FDD">
          <w:rPr>
            <w:rFonts w:ascii="Times New Roman" w:eastAsia="Times New Roman" w:hAnsi="Times New Roman" w:cs="Times New Roman"/>
            <w:b/>
            <w:sz w:val="24"/>
            <w:szCs w:val="24"/>
          </w:rPr>
          <w:delText xml:space="preserve">Discussions </w:delText>
        </w:r>
        <w:r w:rsidDel="004C6FDD">
          <w:rPr>
            <w:rFonts w:ascii="Times New Roman" w:eastAsia="Times New Roman" w:hAnsi="Times New Roman" w:cs="Times New Roman"/>
            <w:sz w:val="24"/>
            <w:szCs w:val="24"/>
          </w:rPr>
          <w:delText>for more detail), and on the other side, the PMIDs text file with a list of the PMIDs (</w:delText>
        </w:r>
        <w:r w:rsidDel="004C6FDD">
          <w:rPr>
            <w:rFonts w:ascii="Times New Roman" w:eastAsia="Times New Roman" w:hAnsi="Times New Roman" w:cs="Times New Roman"/>
            <w:b/>
            <w:sz w:val="24"/>
            <w:szCs w:val="24"/>
          </w:rPr>
          <w:delText>Note:</w:delText>
        </w:r>
        <w:r w:rsidDel="004C6FDD">
          <w:rPr>
            <w:rFonts w:ascii="Times New Roman" w:eastAsia="Times New Roman" w:hAnsi="Times New Roman" w:cs="Times New Roman"/>
            <w:sz w:val="24"/>
            <w:szCs w:val="24"/>
          </w:rPr>
          <w:delText xml:space="preserve"> The author acknowledges that there was an easier way to obtain data see </w:delText>
        </w:r>
        <w:r w:rsidDel="004C6FDD">
          <w:rPr>
            <w:rFonts w:ascii="Times New Roman" w:eastAsia="Times New Roman" w:hAnsi="Times New Roman" w:cs="Times New Roman"/>
            <w:i/>
            <w:sz w:val="24"/>
            <w:szCs w:val="24"/>
          </w:rPr>
          <w:delText xml:space="preserve">Reflection and Limitations </w:delText>
        </w:r>
        <w:r w:rsidDel="004C6FDD">
          <w:rPr>
            <w:rFonts w:ascii="Times New Roman" w:eastAsia="Times New Roman" w:hAnsi="Times New Roman" w:cs="Times New Roman"/>
            <w:sz w:val="24"/>
            <w:szCs w:val="24"/>
          </w:rPr>
          <w:delText xml:space="preserve">in </w:delText>
        </w:r>
        <w:r w:rsidDel="004C6FDD">
          <w:rPr>
            <w:rFonts w:ascii="Times New Roman" w:eastAsia="Times New Roman" w:hAnsi="Times New Roman" w:cs="Times New Roman"/>
            <w:b/>
            <w:sz w:val="24"/>
            <w:szCs w:val="24"/>
          </w:rPr>
          <w:delText xml:space="preserve">Discussions </w:delText>
        </w:r>
        <w:r w:rsidDel="004C6FDD">
          <w:rPr>
            <w:rFonts w:ascii="Times New Roman" w:eastAsia="Times New Roman" w:hAnsi="Times New Roman" w:cs="Times New Roman"/>
            <w:sz w:val="24"/>
            <w:szCs w:val="24"/>
          </w:rPr>
          <w:delText xml:space="preserve">for more detail). </w:delText>
        </w:r>
      </w:del>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C579A" w14:paraId="1A19A1D4" w14:textId="77777777">
        <w:tc>
          <w:tcPr>
            <w:tcW w:w="4680" w:type="dxa"/>
            <w:shd w:val="clear" w:color="auto" w:fill="auto"/>
            <w:tcMar>
              <w:top w:w="100" w:type="dxa"/>
              <w:left w:w="100" w:type="dxa"/>
              <w:bottom w:w="100" w:type="dxa"/>
              <w:right w:w="100" w:type="dxa"/>
            </w:tcMar>
          </w:tcPr>
          <w:p w14:paraId="70321CA8" w14:textId="77777777"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48B2CFA" wp14:editId="5A4953B4">
                  <wp:extent cx="2838450" cy="1270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38450" cy="12700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4D824839" w14:textId="77777777" w:rsidR="003C579A" w:rsidRDefault="0090103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1CF4E9" wp14:editId="53EC6449">
                  <wp:extent cx="2838450" cy="6096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838450" cy="609600"/>
                          </a:xfrm>
                          <a:prstGeom prst="rect">
                            <a:avLst/>
                          </a:prstGeom>
                          <a:ln/>
                        </pic:spPr>
                      </pic:pic>
                    </a:graphicData>
                  </a:graphic>
                </wp:inline>
              </w:drawing>
            </w:r>
          </w:p>
        </w:tc>
      </w:tr>
    </w:tbl>
    <w:p w14:paraId="646203CD" w14:textId="5316E085" w:rsidR="003C579A" w:rsidRDefault="00612045">
      <w:pPr>
        <w:spacing w:line="480" w:lineRule="auto"/>
        <w:rPr>
          <w:rFonts w:ascii="Times New Roman" w:eastAsia="Times New Roman" w:hAnsi="Times New Roman" w:cs="Times New Roman"/>
          <w:sz w:val="24"/>
          <w:szCs w:val="24"/>
        </w:rPr>
      </w:pPr>
      <w:ins w:id="153" w:author="Julia Christensen" w:date="2023-12-05T08:13:00Z">
        <w:r>
          <w:rPr>
            <w:rFonts w:ascii="Times New Roman" w:eastAsia="Times New Roman" w:hAnsi="Times New Roman" w:cs="Times New Roman"/>
            <w:b/>
            <w:sz w:val="24"/>
            <w:szCs w:val="24"/>
          </w:rPr>
          <w:t>Figure</w:t>
        </w:r>
      </w:ins>
      <w:del w:id="154" w:author="Julia Christensen" w:date="2023-12-05T08:13:00Z">
        <w:r w:rsidR="00901034" w:rsidDel="00612045">
          <w:rPr>
            <w:rFonts w:ascii="Times New Roman" w:eastAsia="Times New Roman" w:hAnsi="Times New Roman" w:cs="Times New Roman"/>
            <w:b/>
            <w:sz w:val="24"/>
            <w:szCs w:val="24"/>
          </w:rPr>
          <w:delText>Image</w:delText>
        </w:r>
      </w:del>
      <w:r w:rsidR="00901034">
        <w:rPr>
          <w:rFonts w:ascii="Times New Roman" w:eastAsia="Times New Roman" w:hAnsi="Times New Roman" w:cs="Times New Roman"/>
          <w:b/>
          <w:sz w:val="24"/>
          <w:szCs w:val="24"/>
        </w:rPr>
        <w:t xml:space="preserve"> 2: </w:t>
      </w:r>
      <w:r w:rsidR="00901034">
        <w:rPr>
          <w:rFonts w:ascii="Times New Roman" w:eastAsia="Times New Roman" w:hAnsi="Times New Roman" w:cs="Times New Roman"/>
          <w:sz w:val="24"/>
          <w:szCs w:val="24"/>
        </w:rPr>
        <w:t>How to create a collection in PubTator. The left column is step 1, and the right is step 2.</w:t>
      </w:r>
    </w:p>
    <w:p w14:paraId="1F38BBBF" w14:textId="77777777"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steps were how the PMIDs of articles containing gene information were obtained.</w:t>
      </w:r>
    </w:p>
    <w:p w14:paraId="5E8753EB" w14:textId="061C8862" w:rsidR="003C579A" w:rsidRDefault="002366D6">
      <w:pPr>
        <w:numPr>
          <w:ilvl w:val="0"/>
          <w:numId w:val="2"/>
        </w:numPr>
        <w:spacing w:line="480" w:lineRule="auto"/>
        <w:rPr>
          <w:rFonts w:ascii="Times New Roman" w:eastAsia="Times New Roman" w:hAnsi="Times New Roman" w:cs="Times New Roman"/>
          <w:sz w:val="24"/>
          <w:szCs w:val="24"/>
        </w:rPr>
      </w:pPr>
      <w:ins w:id="155" w:author="Julia Christensen" w:date="2023-12-05T13:11:00Z">
        <w:r>
          <w:rPr>
            <w:rFonts w:ascii="Times New Roman" w:eastAsia="Times New Roman" w:hAnsi="Times New Roman" w:cs="Times New Roman"/>
            <w:sz w:val="24"/>
            <w:szCs w:val="24"/>
          </w:rPr>
          <w:t>Created</w:t>
        </w:r>
        <w:r w:rsidR="00570858">
          <w:rPr>
            <w:rFonts w:ascii="Times New Roman" w:eastAsia="Times New Roman" w:hAnsi="Times New Roman" w:cs="Times New Roman"/>
            <w:sz w:val="24"/>
            <w:szCs w:val="24"/>
          </w:rPr>
          <w:t xml:space="preserve"> a separate</w:t>
        </w:r>
      </w:ins>
      <w:ins w:id="156" w:author="Julia Christensen" w:date="2023-12-05T13:12:00Z">
        <w:r w:rsidR="00570858">
          <w:rPr>
            <w:rFonts w:ascii="Times New Roman" w:eastAsia="Times New Roman" w:hAnsi="Times New Roman" w:cs="Times New Roman"/>
            <w:sz w:val="24"/>
            <w:szCs w:val="24"/>
          </w:rPr>
          <w:t xml:space="preserve"> tab </w:t>
        </w:r>
      </w:ins>
      <w:del w:id="157" w:author="Julia Christensen" w:date="2023-12-05T13:12:00Z">
        <w:r w:rsidR="00901034" w:rsidDel="00570858">
          <w:rPr>
            <w:rFonts w:ascii="Times New Roman" w:eastAsia="Times New Roman" w:hAnsi="Times New Roman" w:cs="Times New Roman"/>
            <w:sz w:val="24"/>
            <w:szCs w:val="24"/>
          </w:rPr>
          <w:delText xml:space="preserve">In the open text file </w:delText>
        </w:r>
      </w:del>
      <w:del w:id="158" w:author="Julia Christensen" w:date="2023-12-05T12:08:00Z">
        <w:r w:rsidR="00901034" w:rsidDel="00A522D8">
          <w:rPr>
            <w:rFonts w:ascii="Times New Roman" w:eastAsia="Times New Roman" w:hAnsi="Times New Roman" w:cs="Times New Roman"/>
            <w:sz w:val="24"/>
            <w:szCs w:val="24"/>
          </w:rPr>
          <w:delText>on Notepad</w:delText>
        </w:r>
      </w:del>
      <w:ins w:id="159" w:author="Julia Christensen" w:date="2023-12-05T12:08:00Z">
        <w:r w:rsidR="00A522D8">
          <w:rPr>
            <w:rFonts w:ascii="Times New Roman" w:eastAsia="Times New Roman" w:hAnsi="Times New Roman" w:cs="Times New Roman"/>
            <w:sz w:val="24"/>
            <w:szCs w:val="24"/>
          </w:rPr>
          <w:t>in a text editor</w:t>
        </w:r>
      </w:ins>
      <w:del w:id="160" w:author="Julia Christensen" w:date="2023-12-05T13:12:00Z">
        <w:r w:rsidR="00901034" w:rsidDel="00570858">
          <w:rPr>
            <w:rFonts w:ascii="Times New Roman" w:eastAsia="Times New Roman" w:hAnsi="Times New Roman" w:cs="Times New Roman"/>
            <w:sz w:val="24"/>
            <w:szCs w:val="24"/>
          </w:rPr>
          <w:delText>, another tab was created</w:delText>
        </w:r>
        <w:r w:rsidR="00901034" w:rsidDel="004419F9">
          <w:rPr>
            <w:rFonts w:ascii="Times New Roman" w:eastAsia="Times New Roman" w:hAnsi="Times New Roman" w:cs="Times New Roman"/>
            <w:sz w:val="24"/>
            <w:szCs w:val="24"/>
          </w:rPr>
          <w:delText>, labeled</w:delText>
        </w:r>
      </w:del>
      <w:del w:id="161" w:author="Julia Christensen" w:date="2023-12-05T12:08:00Z">
        <w:r w:rsidR="00901034" w:rsidDel="00C33400">
          <w:rPr>
            <w:rFonts w:ascii="Times New Roman" w:eastAsia="Times New Roman" w:hAnsi="Times New Roman" w:cs="Times New Roman"/>
            <w:sz w:val="24"/>
            <w:szCs w:val="24"/>
          </w:rPr>
          <w:delText xml:space="preserve"> [</w:delText>
        </w:r>
        <w:r w:rsidR="00901034" w:rsidDel="00C33400">
          <w:rPr>
            <w:rFonts w:ascii="Times New Roman" w:eastAsia="Times New Roman" w:hAnsi="Times New Roman" w:cs="Times New Roman"/>
            <w:sz w:val="24"/>
            <w:szCs w:val="24"/>
            <w:highlight w:val="yellow"/>
          </w:rPr>
          <w:delText>“rename the file”</w:delText>
        </w:r>
        <w:r w:rsidR="00901034" w:rsidDel="00C33400">
          <w:rPr>
            <w:rFonts w:ascii="Times New Roman" w:eastAsia="Times New Roman" w:hAnsi="Times New Roman" w:cs="Times New Roman"/>
            <w:sz w:val="24"/>
            <w:szCs w:val="24"/>
          </w:rPr>
          <w:delText>]</w:delText>
        </w:r>
      </w:del>
      <w:del w:id="162" w:author="Julia Christensen" w:date="2023-12-05T13:12:00Z">
        <w:r w:rsidR="00901034" w:rsidDel="004419F9">
          <w:rPr>
            <w:rFonts w:ascii="Times New Roman" w:eastAsia="Times New Roman" w:hAnsi="Times New Roman" w:cs="Times New Roman"/>
            <w:sz w:val="24"/>
            <w:szCs w:val="24"/>
          </w:rPr>
          <w:delText>,</w:delText>
        </w:r>
      </w:del>
      <w:r w:rsidR="00901034">
        <w:rPr>
          <w:rFonts w:ascii="Times New Roman" w:eastAsia="Times New Roman" w:hAnsi="Times New Roman" w:cs="Times New Roman"/>
          <w:sz w:val="24"/>
          <w:szCs w:val="24"/>
        </w:rPr>
        <w:t xml:space="preserve"> and saved </w:t>
      </w:r>
      <w:ins w:id="163" w:author="Julia Christensen" w:date="2023-12-05T13:12:00Z">
        <w:r w:rsidR="004419F9">
          <w:rPr>
            <w:rFonts w:ascii="Times New Roman" w:eastAsia="Times New Roman" w:hAnsi="Times New Roman" w:cs="Times New Roman"/>
            <w:sz w:val="24"/>
            <w:szCs w:val="24"/>
          </w:rPr>
          <w:t>it in th</w:t>
        </w:r>
      </w:ins>
      <w:ins w:id="164" w:author="Julia Christensen" w:date="2023-12-05T13:13:00Z">
        <w:r w:rsidR="004419F9">
          <w:rPr>
            <w:rFonts w:ascii="Times New Roman" w:eastAsia="Times New Roman" w:hAnsi="Times New Roman" w:cs="Times New Roman"/>
            <w:sz w:val="24"/>
            <w:szCs w:val="24"/>
          </w:rPr>
          <w:t>e</w:t>
        </w:r>
      </w:ins>
      <w:del w:id="165" w:author="Julia Christensen" w:date="2023-12-05T13:13:00Z">
        <w:r w:rsidR="00901034" w:rsidDel="00017883">
          <w:rPr>
            <w:rFonts w:ascii="Times New Roman" w:eastAsia="Times New Roman" w:hAnsi="Times New Roman" w:cs="Times New Roman"/>
            <w:sz w:val="24"/>
            <w:szCs w:val="24"/>
          </w:rPr>
          <w:delText>in the</w:delText>
        </w:r>
      </w:del>
      <w:r w:rsidR="00901034">
        <w:rPr>
          <w:rFonts w:ascii="Times New Roman" w:eastAsia="Times New Roman" w:hAnsi="Times New Roman" w:cs="Times New Roman"/>
          <w:sz w:val="24"/>
          <w:szCs w:val="24"/>
        </w:rPr>
        <w:t xml:space="preserve"> same folder </w:t>
      </w:r>
      <w:ins w:id="166" w:author="Julia Christensen" w:date="2023-12-05T13:13:00Z">
        <w:r w:rsidR="00017883">
          <w:rPr>
            <w:rFonts w:ascii="Times New Roman" w:eastAsia="Times New Roman" w:hAnsi="Times New Roman" w:cs="Times New Roman"/>
            <w:sz w:val="24"/>
            <w:szCs w:val="24"/>
          </w:rPr>
          <w:t>as</w:t>
        </w:r>
      </w:ins>
      <w:del w:id="167" w:author="Julia Christensen" w:date="2023-12-05T13:13:00Z">
        <w:r w:rsidR="00901034" w:rsidDel="00017883">
          <w:rPr>
            <w:rFonts w:ascii="Times New Roman" w:eastAsia="Times New Roman" w:hAnsi="Times New Roman" w:cs="Times New Roman"/>
            <w:sz w:val="24"/>
            <w:szCs w:val="24"/>
          </w:rPr>
          <w:delText>of</w:delText>
        </w:r>
      </w:del>
      <w:r w:rsidR="00901034">
        <w:rPr>
          <w:rFonts w:ascii="Times New Roman" w:eastAsia="Times New Roman" w:hAnsi="Times New Roman" w:cs="Times New Roman"/>
          <w:sz w:val="24"/>
          <w:szCs w:val="24"/>
        </w:rPr>
        <w:t xml:space="preserve"> the file created from PubMed.</w:t>
      </w:r>
    </w:p>
    <w:p w14:paraId="08AB4DCB" w14:textId="461A51B0" w:rsidR="003C579A" w:rsidRDefault="00633433">
      <w:pPr>
        <w:numPr>
          <w:ilvl w:val="0"/>
          <w:numId w:val="2"/>
        </w:numPr>
        <w:spacing w:line="480" w:lineRule="auto"/>
        <w:rPr>
          <w:rFonts w:ascii="Times New Roman" w:eastAsia="Times New Roman" w:hAnsi="Times New Roman" w:cs="Times New Roman"/>
          <w:sz w:val="24"/>
          <w:szCs w:val="24"/>
        </w:rPr>
      </w:pPr>
      <w:ins w:id="168" w:author="Julia Christensen" w:date="2023-12-05T13:13:00Z">
        <w:r>
          <w:rPr>
            <w:rFonts w:ascii="Times New Roman" w:eastAsia="Times New Roman" w:hAnsi="Times New Roman" w:cs="Times New Roman"/>
            <w:sz w:val="24"/>
            <w:szCs w:val="24"/>
          </w:rPr>
          <w:t>Highlighted, cut, and pasted</w:t>
        </w:r>
      </w:ins>
      <w:ins w:id="169" w:author="Julia Christensen" w:date="2023-12-05T13:14:00Z">
        <w:r w:rsidR="00C36575">
          <w:rPr>
            <w:rFonts w:ascii="Times New Roman" w:eastAsia="Times New Roman" w:hAnsi="Times New Roman" w:cs="Times New Roman"/>
            <w:sz w:val="24"/>
            <w:szCs w:val="24"/>
          </w:rPr>
          <w:t xml:space="preserve"> </w:t>
        </w:r>
      </w:ins>
      <w:del w:id="170" w:author="Julia Christensen" w:date="2023-12-05T13:14:00Z">
        <w:r w:rsidR="00901034" w:rsidDel="00C36575">
          <w:rPr>
            <w:rFonts w:ascii="Times New Roman" w:eastAsia="Times New Roman" w:hAnsi="Times New Roman" w:cs="Times New Roman"/>
            <w:sz w:val="24"/>
            <w:szCs w:val="24"/>
          </w:rPr>
          <w:delText xml:space="preserve">The text file of </w:delText>
        </w:r>
      </w:del>
      <w:r w:rsidR="00901034">
        <w:rPr>
          <w:rFonts w:ascii="Times New Roman" w:eastAsia="Times New Roman" w:hAnsi="Times New Roman" w:cs="Times New Roman"/>
          <w:sz w:val="24"/>
          <w:szCs w:val="24"/>
        </w:rPr>
        <w:t>PMIDs between 10 to 21</w:t>
      </w:r>
      <w:del w:id="171" w:author="Julia Christensen" w:date="2023-12-05T13:14:00Z">
        <w:r w:rsidR="00901034" w:rsidDel="00C36575">
          <w:rPr>
            <w:rFonts w:ascii="Times New Roman" w:eastAsia="Times New Roman" w:hAnsi="Times New Roman" w:cs="Times New Roman"/>
            <w:sz w:val="24"/>
            <w:szCs w:val="24"/>
          </w:rPr>
          <w:delText xml:space="preserve"> PMID numbers was highlighted, cut, and pasted</w:delText>
        </w:r>
      </w:del>
      <w:r w:rsidR="00901034">
        <w:rPr>
          <w:rFonts w:ascii="Times New Roman" w:eastAsia="Times New Roman" w:hAnsi="Times New Roman" w:cs="Times New Roman"/>
          <w:sz w:val="24"/>
          <w:szCs w:val="24"/>
        </w:rPr>
        <w:t xml:space="preserve"> into the search bar of PubTator, and the </w:t>
      </w:r>
      <w:del w:id="172" w:author="Julia Christensen" w:date="2023-12-05T13:14:00Z">
        <w:r w:rsidR="00901034" w:rsidDel="00623DA1">
          <w:rPr>
            <w:rFonts w:ascii="Times New Roman" w:eastAsia="Times New Roman" w:hAnsi="Times New Roman" w:cs="Times New Roman"/>
            <w:sz w:val="24"/>
            <w:szCs w:val="24"/>
          </w:rPr>
          <w:delText>enter button was clicked</w:delText>
        </w:r>
      </w:del>
      <w:ins w:id="173" w:author="Julia Christensen" w:date="2023-12-05T13:14:00Z">
        <w:r w:rsidR="00623DA1">
          <w:rPr>
            <w:rFonts w:ascii="Times New Roman" w:eastAsia="Times New Roman" w:hAnsi="Times New Roman" w:cs="Times New Roman"/>
            <w:sz w:val="24"/>
            <w:szCs w:val="24"/>
          </w:rPr>
          <w:t>search button</w:t>
        </w:r>
      </w:ins>
      <w:r w:rsidR="00901034">
        <w:rPr>
          <w:rFonts w:ascii="Times New Roman" w:eastAsia="Times New Roman" w:hAnsi="Times New Roman" w:cs="Times New Roman"/>
          <w:sz w:val="24"/>
          <w:szCs w:val="24"/>
        </w:rPr>
        <w:t>.</w:t>
      </w:r>
    </w:p>
    <w:p w14:paraId="6507D83D" w14:textId="77777777" w:rsidR="00B44676" w:rsidRDefault="00E90624">
      <w:pPr>
        <w:numPr>
          <w:ilvl w:val="0"/>
          <w:numId w:val="2"/>
        </w:numPr>
        <w:spacing w:line="480" w:lineRule="auto"/>
        <w:rPr>
          <w:ins w:id="174" w:author="Julia Christensen" w:date="2023-12-05T13:15:00Z"/>
          <w:rFonts w:ascii="Times New Roman" w:eastAsia="Times New Roman" w:hAnsi="Times New Roman" w:cs="Times New Roman"/>
          <w:sz w:val="24"/>
          <w:szCs w:val="24"/>
        </w:rPr>
      </w:pPr>
      <w:ins w:id="175" w:author="Julia Christensen" w:date="2023-12-05T13:15:00Z">
        <w:r>
          <w:rPr>
            <w:rFonts w:ascii="Times New Roman" w:eastAsia="Times New Roman" w:hAnsi="Times New Roman" w:cs="Times New Roman"/>
            <w:sz w:val="24"/>
            <w:szCs w:val="24"/>
          </w:rPr>
          <w:t>Reviewed each a</w:t>
        </w:r>
        <w:r w:rsidR="00B44676">
          <w:rPr>
            <w:rFonts w:ascii="Times New Roman" w:eastAsia="Times New Roman" w:hAnsi="Times New Roman" w:cs="Times New Roman"/>
            <w:sz w:val="24"/>
            <w:szCs w:val="24"/>
          </w:rPr>
          <w:t>rticle:</w:t>
        </w:r>
      </w:ins>
    </w:p>
    <w:p w14:paraId="1C47FB85" w14:textId="3EDE3BEF" w:rsidR="00912EC3" w:rsidRDefault="00912EC3" w:rsidP="00B44676">
      <w:pPr>
        <w:numPr>
          <w:ilvl w:val="1"/>
          <w:numId w:val="2"/>
        </w:numPr>
        <w:spacing w:line="480" w:lineRule="auto"/>
        <w:rPr>
          <w:ins w:id="176" w:author="Julia Christensen" w:date="2023-12-05T13:16:00Z"/>
          <w:rFonts w:ascii="Times New Roman" w:eastAsia="Times New Roman" w:hAnsi="Times New Roman" w:cs="Times New Roman"/>
          <w:sz w:val="24"/>
          <w:szCs w:val="24"/>
        </w:rPr>
      </w:pPr>
      <w:ins w:id="177" w:author="Julia Christensen" w:date="2023-12-05T13:16:00Z">
        <w:r>
          <w:rPr>
            <w:rFonts w:ascii="Times New Roman" w:eastAsia="Times New Roman" w:hAnsi="Times New Roman" w:cs="Times New Roman"/>
            <w:sz w:val="24"/>
            <w:szCs w:val="24"/>
          </w:rPr>
          <w:t xml:space="preserve">If the label “Gene” in purple </w:t>
        </w:r>
      </w:ins>
      <w:ins w:id="178" w:author="Julia Christensen" w:date="2023-12-05T13:17:00Z">
        <w:r w:rsidR="009E7577">
          <w:rPr>
            <w:rFonts w:ascii="Times New Roman" w:eastAsia="Times New Roman" w:hAnsi="Times New Roman" w:cs="Times New Roman"/>
            <w:sz w:val="24"/>
            <w:szCs w:val="24"/>
          </w:rPr>
          <w:t>was</w:t>
        </w:r>
      </w:ins>
      <w:ins w:id="179" w:author="Julia Christensen" w:date="2023-12-05T13:16:00Z">
        <w:r>
          <w:rPr>
            <w:rFonts w:ascii="Times New Roman" w:eastAsia="Times New Roman" w:hAnsi="Times New Roman" w:cs="Times New Roman"/>
            <w:sz w:val="24"/>
            <w:szCs w:val="24"/>
          </w:rPr>
          <w:t xml:space="preserve"> not present in </w:t>
        </w:r>
      </w:ins>
      <w:ins w:id="180" w:author="Julia Christensen" w:date="2023-12-05T13:17:00Z">
        <w:r w:rsidR="009E7577">
          <w:rPr>
            <w:rFonts w:ascii="Times New Roman" w:eastAsia="Times New Roman" w:hAnsi="Times New Roman" w:cs="Times New Roman"/>
            <w:sz w:val="24"/>
            <w:szCs w:val="24"/>
          </w:rPr>
          <w:t>the column to the left, then the next article was accessed</w:t>
        </w:r>
        <w:r w:rsidR="00507E7C">
          <w:rPr>
            <w:rFonts w:ascii="Times New Roman" w:eastAsia="Times New Roman" w:hAnsi="Times New Roman" w:cs="Times New Roman"/>
            <w:sz w:val="24"/>
            <w:szCs w:val="24"/>
          </w:rPr>
          <w:t>.</w:t>
        </w:r>
      </w:ins>
    </w:p>
    <w:p w14:paraId="2ED41C0B" w14:textId="1B775879" w:rsidR="003C579A" w:rsidDel="00507E7C" w:rsidRDefault="00901034">
      <w:pPr>
        <w:numPr>
          <w:ilvl w:val="1"/>
          <w:numId w:val="2"/>
        </w:numPr>
        <w:spacing w:line="480" w:lineRule="auto"/>
        <w:rPr>
          <w:del w:id="181" w:author="Julia Christensen" w:date="2023-12-05T13:17:00Z"/>
          <w:rFonts w:ascii="Times New Roman" w:eastAsia="Times New Roman" w:hAnsi="Times New Roman" w:cs="Times New Roman"/>
          <w:sz w:val="24"/>
          <w:szCs w:val="24"/>
        </w:rPr>
        <w:pPrChange w:id="182" w:author="Julia Christensen" w:date="2023-12-05T13:15:00Z">
          <w:pPr>
            <w:numPr>
              <w:numId w:val="2"/>
            </w:numPr>
            <w:spacing w:line="480" w:lineRule="auto"/>
            <w:ind w:left="720" w:hanging="360"/>
          </w:pPr>
        </w:pPrChange>
      </w:pPr>
      <w:del w:id="183" w:author="Julia Christensen" w:date="2023-12-05T13:15:00Z">
        <w:r w:rsidDel="00B44676">
          <w:rPr>
            <w:rFonts w:ascii="Times New Roman" w:eastAsia="Times New Roman" w:hAnsi="Times New Roman" w:cs="Times New Roman"/>
            <w:sz w:val="24"/>
            <w:szCs w:val="24"/>
          </w:rPr>
          <w:delText xml:space="preserve">Clicking on the first article, if </w:delText>
        </w:r>
      </w:del>
      <w:del w:id="184" w:author="Julia Christensen" w:date="2023-12-05T13:17:00Z">
        <w:r w:rsidDel="00507E7C">
          <w:rPr>
            <w:rFonts w:ascii="Times New Roman" w:eastAsia="Times New Roman" w:hAnsi="Times New Roman" w:cs="Times New Roman"/>
            <w:sz w:val="24"/>
            <w:szCs w:val="24"/>
          </w:rPr>
          <w:delText>the label “Gene” in purple was not in the column to the left, then the arrow on the column to the right of the webpage was clicked to move on to the next one.</w:delText>
        </w:r>
      </w:del>
    </w:p>
    <w:p w14:paraId="1A44ADC9" w14:textId="6553E2DA" w:rsidR="003C579A" w:rsidRDefault="00B44676">
      <w:pPr>
        <w:numPr>
          <w:ilvl w:val="1"/>
          <w:numId w:val="2"/>
        </w:numPr>
        <w:spacing w:line="480" w:lineRule="auto"/>
        <w:rPr>
          <w:rFonts w:ascii="Times New Roman" w:eastAsia="Times New Roman" w:hAnsi="Times New Roman" w:cs="Times New Roman"/>
          <w:sz w:val="24"/>
          <w:szCs w:val="24"/>
        </w:rPr>
      </w:pPr>
      <w:ins w:id="185" w:author="Julia Christensen" w:date="2023-12-05T13:16:00Z">
        <w:r>
          <w:rPr>
            <w:rFonts w:ascii="Times New Roman" w:eastAsia="Times New Roman" w:hAnsi="Times New Roman" w:cs="Times New Roman"/>
            <w:sz w:val="24"/>
            <w:szCs w:val="24"/>
          </w:rPr>
          <w:t>Else if</w:t>
        </w:r>
      </w:ins>
      <w:del w:id="186" w:author="Julia Christensen" w:date="2023-12-05T13:16:00Z">
        <w:r w:rsidR="00901034" w:rsidDel="00B44676">
          <w:rPr>
            <w:rFonts w:ascii="Times New Roman" w:eastAsia="Times New Roman" w:hAnsi="Times New Roman" w:cs="Times New Roman"/>
            <w:sz w:val="24"/>
            <w:szCs w:val="24"/>
          </w:rPr>
          <w:delText>I</w:delText>
        </w:r>
      </w:del>
      <w:del w:id="187" w:author="Julia Christensen" w:date="2023-12-05T13:15:00Z">
        <w:r w:rsidR="00901034" w:rsidDel="00B44676">
          <w:rPr>
            <w:rFonts w:ascii="Times New Roman" w:eastAsia="Times New Roman" w:hAnsi="Times New Roman" w:cs="Times New Roman"/>
            <w:sz w:val="24"/>
            <w:szCs w:val="24"/>
          </w:rPr>
          <w:delText>F</w:delText>
        </w:r>
      </w:del>
      <w:r w:rsidR="00901034">
        <w:rPr>
          <w:rFonts w:ascii="Times New Roman" w:eastAsia="Times New Roman" w:hAnsi="Times New Roman" w:cs="Times New Roman"/>
          <w:sz w:val="24"/>
          <w:szCs w:val="24"/>
        </w:rPr>
        <w:t xml:space="preserve"> “Gene” </w:t>
      </w:r>
      <w:ins w:id="188" w:author="Julia Christensen" w:date="2023-12-05T13:18:00Z">
        <w:r w:rsidR="00507E7C">
          <w:rPr>
            <w:rFonts w:ascii="Times New Roman" w:eastAsia="Times New Roman" w:hAnsi="Times New Roman" w:cs="Times New Roman"/>
            <w:sz w:val="24"/>
            <w:szCs w:val="24"/>
          </w:rPr>
          <w:t>was</w:t>
        </w:r>
      </w:ins>
      <w:del w:id="189" w:author="Julia Christensen" w:date="2023-12-05T13:18:00Z">
        <w:r w:rsidR="00901034" w:rsidDel="00507E7C">
          <w:rPr>
            <w:rFonts w:ascii="Times New Roman" w:eastAsia="Times New Roman" w:hAnsi="Times New Roman" w:cs="Times New Roman"/>
            <w:sz w:val="24"/>
            <w:szCs w:val="24"/>
          </w:rPr>
          <w:delText>is</w:delText>
        </w:r>
      </w:del>
      <w:r w:rsidR="00901034">
        <w:rPr>
          <w:rFonts w:ascii="Times New Roman" w:eastAsia="Times New Roman" w:hAnsi="Times New Roman" w:cs="Times New Roman"/>
          <w:sz w:val="24"/>
          <w:szCs w:val="24"/>
        </w:rPr>
        <w:t xml:space="preserve"> in the column on the left, the heart icon labeled “</w:t>
      </w:r>
      <w:r w:rsidR="00901034">
        <w:rPr>
          <w:rFonts w:ascii="Times New Roman" w:eastAsia="Times New Roman" w:hAnsi="Times New Roman" w:cs="Times New Roman"/>
          <w:i/>
          <w:sz w:val="24"/>
          <w:szCs w:val="24"/>
        </w:rPr>
        <w:t>Add to Collections</w:t>
      </w:r>
      <w:r w:rsidR="00901034">
        <w:rPr>
          <w:rFonts w:ascii="Times New Roman" w:eastAsia="Times New Roman" w:hAnsi="Times New Roman" w:cs="Times New Roman"/>
          <w:sz w:val="24"/>
          <w:szCs w:val="24"/>
        </w:rPr>
        <w:t>”</w:t>
      </w:r>
      <w:ins w:id="190" w:author="Julia Christensen" w:date="2023-12-05T13:18:00Z">
        <w:r w:rsidR="00507E7C">
          <w:rPr>
            <w:rFonts w:ascii="Times New Roman" w:eastAsia="Times New Roman" w:hAnsi="Times New Roman" w:cs="Times New Roman"/>
            <w:sz w:val="24"/>
            <w:szCs w:val="24"/>
          </w:rPr>
          <w:t xml:space="preserve"> was selected before </w:t>
        </w:r>
        <w:r w:rsidR="00DA7945">
          <w:rPr>
            <w:rFonts w:ascii="Times New Roman" w:eastAsia="Times New Roman" w:hAnsi="Times New Roman" w:cs="Times New Roman"/>
            <w:sz w:val="24"/>
            <w:szCs w:val="24"/>
          </w:rPr>
          <w:t>preceding to the next article</w:t>
        </w:r>
      </w:ins>
      <w:del w:id="191" w:author="Julia Christensen" w:date="2023-12-05T13:06:00Z">
        <w:r w:rsidR="00901034" w:rsidDel="00AA3D54">
          <w:rPr>
            <w:rFonts w:ascii="Times New Roman" w:eastAsia="Times New Roman" w:hAnsi="Times New Roman" w:cs="Times New Roman"/>
            <w:sz w:val="24"/>
            <w:szCs w:val="24"/>
          </w:rPr>
          <w:delText xml:space="preserve"> under the author name or article title was clicked before the following article</w:delText>
        </w:r>
      </w:del>
      <w:r w:rsidR="00901034">
        <w:rPr>
          <w:rFonts w:ascii="Times New Roman" w:eastAsia="Times New Roman" w:hAnsi="Times New Roman" w:cs="Times New Roman"/>
          <w:sz w:val="24"/>
          <w:szCs w:val="24"/>
        </w:rPr>
        <w:t>.</w:t>
      </w:r>
    </w:p>
    <w:p w14:paraId="57CBBF0D" w14:textId="55E06D8C" w:rsidR="003C579A" w:rsidRDefault="0090103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Repeated Step 3 until </w:t>
      </w:r>
      <w:ins w:id="192" w:author="Julia Christensen" w:date="2023-12-05T13:18:00Z">
        <w:r w:rsidR="005F7622">
          <w:rPr>
            <w:rFonts w:ascii="Times New Roman" w:eastAsia="Times New Roman" w:hAnsi="Times New Roman" w:cs="Times New Roman"/>
            <w:sz w:val="24"/>
            <w:szCs w:val="24"/>
          </w:rPr>
          <w:t>all the articles</w:t>
        </w:r>
      </w:ins>
      <w:ins w:id="193" w:author="Julia Christensen" w:date="2023-12-05T13:19:00Z">
        <w:r w:rsidR="00FB51D0">
          <w:rPr>
            <w:rFonts w:ascii="Times New Roman" w:eastAsia="Times New Roman" w:hAnsi="Times New Roman" w:cs="Times New Roman"/>
            <w:sz w:val="24"/>
            <w:szCs w:val="24"/>
          </w:rPr>
          <w:t xml:space="preserve"> </w:t>
        </w:r>
      </w:ins>
      <w:del w:id="194" w:author="Julia Christensen" w:date="2023-12-05T13:19:00Z">
        <w:r w:rsidDel="00FB51D0">
          <w:rPr>
            <w:rFonts w:ascii="Times New Roman" w:eastAsia="Times New Roman" w:hAnsi="Times New Roman" w:cs="Times New Roman"/>
            <w:sz w:val="24"/>
            <w:szCs w:val="24"/>
          </w:rPr>
          <w:delText xml:space="preserve">the arrow clicked on the right did not go any further, meaning all the articles </w:delText>
        </w:r>
      </w:del>
      <w:r>
        <w:rPr>
          <w:rFonts w:ascii="Times New Roman" w:eastAsia="Times New Roman" w:hAnsi="Times New Roman" w:cs="Times New Roman"/>
          <w:sz w:val="24"/>
          <w:szCs w:val="24"/>
        </w:rPr>
        <w:t>were accessed</w:t>
      </w:r>
      <w:ins w:id="195" w:author="Julia Christensen" w:date="2023-12-05T12:17:00Z">
        <w:r w:rsidR="00096C2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196" w:author="Julia Christensen" w:date="2023-12-05T12:17:00Z">
        <w:r w:rsidDel="00096C2C">
          <w:rPr>
            <w:rFonts w:ascii="Times New Roman" w:eastAsia="Times New Roman" w:hAnsi="Times New Roman" w:cs="Times New Roman"/>
            <w:sz w:val="24"/>
            <w:szCs w:val="24"/>
          </w:rPr>
          <w:delText>(</w:delText>
        </w:r>
        <w:r w:rsidDel="00096C2C">
          <w:rPr>
            <w:rFonts w:ascii="Times New Roman" w:eastAsia="Times New Roman" w:hAnsi="Times New Roman" w:cs="Times New Roman"/>
            <w:b/>
            <w:sz w:val="24"/>
            <w:szCs w:val="24"/>
          </w:rPr>
          <w:delText>Note:</w:delText>
        </w:r>
        <w:r w:rsidDel="00096C2C">
          <w:rPr>
            <w:rFonts w:ascii="Times New Roman" w:eastAsia="Times New Roman" w:hAnsi="Times New Roman" w:cs="Times New Roman"/>
            <w:sz w:val="24"/>
            <w:szCs w:val="24"/>
          </w:rPr>
          <w:delText xml:space="preserve"> the arrows go through </w:delText>
        </w:r>
      </w:del>
      <w:del w:id="197" w:author="Julia Christensen" w:date="2023-12-05T12:09:00Z">
        <w:r w:rsidDel="00A01F31">
          <w:rPr>
            <w:rFonts w:ascii="Times New Roman" w:eastAsia="Times New Roman" w:hAnsi="Times New Roman" w:cs="Times New Roman"/>
            <w:sz w:val="24"/>
            <w:szCs w:val="24"/>
          </w:rPr>
          <w:delText>all of</w:delText>
        </w:r>
      </w:del>
      <w:del w:id="198" w:author="Julia Christensen" w:date="2023-12-05T12:17:00Z">
        <w:r w:rsidDel="00096C2C">
          <w:rPr>
            <w:rFonts w:ascii="Times New Roman" w:eastAsia="Times New Roman" w:hAnsi="Times New Roman" w:cs="Times New Roman"/>
            <w:sz w:val="24"/>
            <w:szCs w:val="24"/>
          </w:rPr>
          <w:delText xml:space="preserve"> the articles even if there were more than one page). </w:delText>
        </w:r>
      </w:del>
      <w:del w:id="199" w:author="Julia Christensen" w:date="2023-12-05T12:18:00Z">
        <w:r w:rsidDel="00D7284E">
          <w:rPr>
            <w:rFonts w:ascii="Times New Roman" w:eastAsia="Times New Roman" w:hAnsi="Times New Roman" w:cs="Times New Roman"/>
            <w:sz w:val="24"/>
            <w:szCs w:val="24"/>
          </w:rPr>
          <w:delText>In the same step</w:delText>
        </w:r>
      </w:del>
      <w:ins w:id="200" w:author="Julia Christensen" w:date="2023-12-05T12:18:00Z">
        <w:r w:rsidR="00D7284E">
          <w:rPr>
            <w:rFonts w:ascii="Times New Roman" w:eastAsia="Times New Roman" w:hAnsi="Times New Roman" w:cs="Times New Roman"/>
            <w:sz w:val="24"/>
            <w:szCs w:val="24"/>
          </w:rPr>
          <w:t>After that</w:t>
        </w:r>
      </w:ins>
      <w:del w:id="201" w:author="Julia Christensen" w:date="2023-12-05T12:18:00Z">
        <w:r w:rsidDel="00D7284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202" w:author="Julia Christensen" w:date="2023-12-05T12:18:00Z">
        <w:r w:rsidDel="00992073">
          <w:rPr>
            <w:rFonts w:ascii="Times New Roman" w:eastAsia="Times New Roman" w:hAnsi="Times New Roman" w:cs="Times New Roman"/>
            <w:sz w:val="24"/>
            <w:szCs w:val="24"/>
          </w:rPr>
          <w:delText xml:space="preserve">the researcher went to </w:delText>
        </w:r>
      </w:del>
      <w:r>
        <w:rPr>
          <w:rFonts w:ascii="Times New Roman" w:eastAsia="Times New Roman" w:hAnsi="Times New Roman" w:cs="Times New Roman"/>
          <w:sz w:val="24"/>
          <w:szCs w:val="24"/>
        </w:rPr>
        <w:t xml:space="preserve">the search </w:t>
      </w:r>
      <w:ins w:id="203" w:author="Julia Christensen" w:date="2023-12-05T13:20:00Z">
        <w:r w:rsidR="00DE26E0">
          <w:rPr>
            <w:rFonts w:ascii="Times New Roman" w:eastAsia="Times New Roman" w:hAnsi="Times New Roman" w:cs="Times New Roman"/>
            <w:sz w:val="24"/>
            <w:szCs w:val="24"/>
          </w:rPr>
          <w:t xml:space="preserve">bottom </w:t>
        </w:r>
      </w:ins>
      <w:del w:id="204" w:author="Julia Christensen" w:date="2023-12-05T13:20:00Z">
        <w:r w:rsidDel="00DE26E0">
          <w:rPr>
            <w:rFonts w:ascii="Times New Roman" w:eastAsia="Times New Roman" w:hAnsi="Times New Roman" w:cs="Times New Roman"/>
            <w:sz w:val="24"/>
            <w:szCs w:val="24"/>
          </w:rPr>
          <w:delText xml:space="preserve">bar </w:delText>
        </w:r>
      </w:del>
      <w:r>
        <w:rPr>
          <w:rFonts w:ascii="Times New Roman" w:eastAsia="Times New Roman" w:hAnsi="Times New Roman" w:cs="Times New Roman"/>
          <w:sz w:val="24"/>
          <w:szCs w:val="24"/>
        </w:rPr>
        <w:t>at the top</w:t>
      </w:r>
      <w:ins w:id="205" w:author="Julia Christensen" w:date="2023-12-05T12:18:00Z">
        <w:r w:rsidR="00992073">
          <w:rPr>
            <w:rFonts w:ascii="Times New Roman" w:eastAsia="Times New Roman" w:hAnsi="Times New Roman" w:cs="Times New Roman"/>
            <w:sz w:val="24"/>
            <w:szCs w:val="24"/>
          </w:rPr>
          <w:t xml:space="preserve"> </w:t>
        </w:r>
      </w:ins>
      <w:del w:id="206" w:author="Julia Christensen" w:date="2023-12-05T13:20:00Z">
        <w:r w:rsidDel="00DE26E0">
          <w:rPr>
            <w:rFonts w:ascii="Times New Roman" w:eastAsia="Times New Roman" w:hAnsi="Times New Roman" w:cs="Times New Roman"/>
            <w:sz w:val="24"/>
            <w:szCs w:val="24"/>
          </w:rPr>
          <w:delText xml:space="preserve"> </w:delText>
        </w:r>
      </w:del>
      <w:ins w:id="207" w:author="Julia Christensen" w:date="2023-12-05T12:18:00Z">
        <w:r w:rsidR="00992073">
          <w:rPr>
            <w:rFonts w:ascii="Times New Roman" w:eastAsia="Times New Roman" w:hAnsi="Times New Roman" w:cs="Times New Roman"/>
            <w:sz w:val="24"/>
            <w:szCs w:val="24"/>
          </w:rPr>
          <w:t>was</w:t>
        </w:r>
      </w:ins>
      <w:del w:id="208" w:author="Julia Christensen" w:date="2023-12-05T12:18:00Z">
        <w:r w:rsidDel="00992073">
          <w:rPr>
            <w:rFonts w:ascii="Times New Roman" w:eastAsia="Times New Roman" w:hAnsi="Times New Roman" w:cs="Times New Roman"/>
            <w:sz w:val="24"/>
            <w:szCs w:val="24"/>
          </w:rPr>
          <w:delText>and</w:delText>
        </w:r>
      </w:del>
      <w:r>
        <w:rPr>
          <w:rFonts w:ascii="Times New Roman" w:eastAsia="Times New Roman" w:hAnsi="Times New Roman" w:cs="Times New Roman"/>
          <w:sz w:val="24"/>
          <w:szCs w:val="24"/>
        </w:rPr>
        <w:t xml:space="preserve"> clicked</w:t>
      </w:r>
      <w:del w:id="209" w:author="Julia Christensen" w:date="2023-12-05T12:19:00Z">
        <w:r w:rsidDel="00992073">
          <w:rPr>
            <w:rFonts w:ascii="Times New Roman" w:eastAsia="Times New Roman" w:hAnsi="Times New Roman" w:cs="Times New Roman"/>
            <w:sz w:val="24"/>
            <w:szCs w:val="24"/>
          </w:rPr>
          <w:delText xml:space="preserve"> the search button again</w:delText>
        </w:r>
      </w:del>
      <w:r>
        <w:rPr>
          <w:rFonts w:ascii="Times New Roman" w:eastAsia="Times New Roman" w:hAnsi="Times New Roman" w:cs="Times New Roman"/>
          <w:sz w:val="24"/>
          <w:szCs w:val="24"/>
        </w:rPr>
        <w:t xml:space="preserve">, </w:t>
      </w:r>
      <w:ins w:id="210" w:author="Julia Christensen" w:date="2023-12-05T13:20:00Z">
        <w:r w:rsidR="00875D71">
          <w:rPr>
            <w:rFonts w:ascii="Times New Roman" w:eastAsia="Times New Roman" w:hAnsi="Times New Roman" w:cs="Times New Roman"/>
            <w:sz w:val="24"/>
            <w:szCs w:val="24"/>
          </w:rPr>
          <w:t>going back to the</w:t>
        </w:r>
      </w:ins>
      <w:ins w:id="211" w:author="Julia Christensen" w:date="2023-12-05T13:21:00Z">
        <w:r w:rsidR="00875D71">
          <w:rPr>
            <w:rFonts w:ascii="Times New Roman" w:eastAsia="Times New Roman" w:hAnsi="Times New Roman" w:cs="Times New Roman"/>
            <w:sz w:val="24"/>
            <w:szCs w:val="24"/>
          </w:rPr>
          <w:t xml:space="preserve"> </w:t>
        </w:r>
      </w:ins>
      <w:del w:id="212" w:author="Julia Christensen" w:date="2023-12-05T13:21:00Z">
        <w:r w:rsidDel="000B7019">
          <w:rPr>
            <w:rFonts w:ascii="Times New Roman" w:eastAsia="Times New Roman" w:hAnsi="Times New Roman" w:cs="Times New Roman"/>
            <w:sz w:val="24"/>
            <w:szCs w:val="24"/>
          </w:rPr>
          <w:delText xml:space="preserve">bringing the researcher back to the </w:delText>
        </w:r>
      </w:del>
      <w:r>
        <w:rPr>
          <w:rFonts w:ascii="Times New Roman" w:eastAsia="Times New Roman" w:hAnsi="Times New Roman" w:cs="Times New Roman"/>
          <w:sz w:val="24"/>
          <w:szCs w:val="24"/>
        </w:rPr>
        <w:t>beginning before going through the articles.</w:t>
      </w:r>
    </w:p>
    <w:p w14:paraId="3E6D370E" w14:textId="13D765CD" w:rsidR="003C579A" w:rsidRDefault="004D5886">
      <w:pPr>
        <w:numPr>
          <w:ilvl w:val="0"/>
          <w:numId w:val="2"/>
        </w:numPr>
        <w:spacing w:line="480" w:lineRule="auto"/>
        <w:rPr>
          <w:rFonts w:ascii="Times New Roman" w:eastAsia="Times New Roman" w:hAnsi="Times New Roman" w:cs="Times New Roman"/>
          <w:sz w:val="24"/>
          <w:szCs w:val="24"/>
        </w:rPr>
      </w:pPr>
      <w:ins w:id="213" w:author="Julia Christensen" w:date="2023-12-05T13:29:00Z">
        <w:r>
          <w:rPr>
            <w:rFonts w:ascii="Times New Roman" w:eastAsia="Times New Roman" w:hAnsi="Times New Roman" w:cs="Times New Roman"/>
            <w:sz w:val="24"/>
            <w:szCs w:val="24"/>
          </w:rPr>
          <w:t>Checked to make sure</w:t>
        </w:r>
      </w:ins>
      <w:ins w:id="214" w:author="Julia Christensen" w:date="2023-12-05T13:31:00Z">
        <w:r w:rsidR="0015032C">
          <w:rPr>
            <w:rFonts w:ascii="Times New Roman" w:eastAsia="Times New Roman" w:hAnsi="Times New Roman" w:cs="Times New Roman"/>
            <w:sz w:val="24"/>
            <w:szCs w:val="24"/>
          </w:rPr>
          <w:t xml:space="preserve"> th</w:t>
        </w:r>
        <w:r w:rsidR="002C4169">
          <w:rPr>
            <w:rFonts w:ascii="Times New Roman" w:eastAsia="Times New Roman" w:hAnsi="Times New Roman" w:cs="Times New Roman"/>
            <w:sz w:val="24"/>
            <w:szCs w:val="24"/>
          </w:rPr>
          <w:t>e number of PMIDs</w:t>
        </w:r>
        <w:r w:rsidR="002A260A">
          <w:rPr>
            <w:rFonts w:ascii="Times New Roman" w:eastAsia="Times New Roman" w:hAnsi="Times New Roman" w:cs="Times New Roman"/>
            <w:sz w:val="24"/>
            <w:szCs w:val="24"/>
          </w:rPr>
          <w:t xml:space="preserve"> collected</w:t>
        </w:r>
      </w:ins>
      <w:ins w:id="215" w:author="Julia Christensen" w:date="2023-12-05T13:32:00Z">
        <w:r w:rsidR="00692F51">
          <w:rPr>
            <w:rFonts w:ascii="Times New Roman" w:eastAsia="Times New Roman" w:hAnsi="Times New Roman" w:cs="Times New Roman"/>
            <w:sz w:val="24"/>
            <w:szCs w:val="24"/>
          </w:rPr>
          <w:t xml:space="preserve"> showed in </w:t>
        </w:r>
      </w:ins>
      <w:del w:id="216" w:author="Julia Christensen" w:date="2023-12-05T13:32:00Z">
        <w:r w:rsidR="00901034" w:rsidDel="00692F51">
          <w:rPr>
            <w:rFonts w:ascii="Times New Roman" w:eastAsia="Times New Roman" w:hAnsi="Times New Roman" w:cs="Times New Roman"/>
            <w:sz w:val="24"/>
            <w:szCs w:val="24"/>
          </w:rPr>
          <w:delText>T</w:delText>
        </w:r>
      </w:del>
      <w:ins w:id="217" w:author="Julia Christensen" w:date="2023-12-05T13:32:00Z">
        <w:r w:rsidR="00692F51">
          <w:rPr>
            <w:rFonts w:ascii="Times New Roman" w:eastAsia="Times New Roman" w:hAnsi="Times New Roman" w:cs="Times New Roman"/>
            <w:sz w:val="24"/>
            <w:szCs w:val="24"/>
          </w:rPr>
          <w:t>t</w:t>
        </w:r>
      </w:ins>
      <w:r w:rsidR="00901034">
        <w:rPr>
          <w:rFonts w:ascii="Times New Roman" w:eastAsia="Times New Roman" w:hAnsi="Times New Roman" w:cs="Times New Roman"/>
          <w:sz w:val="24"/>
          <w:szCs w:val="24"/>
        </w:rPr>
        <w:t>he collections</w:t>
      </w:r>
      <w:ins w:id="218" w:author="Julia Christensen" w:date="2023-12-05T13:33:00Z">
        <w:r w:rsidR="00BF6040">
          <w:rPr>
            <w:rFonts w:ascii="Times New Roman" w:eastAsia="Times New Roman" w:hAnsi="Times New Roman" w:cs="Times New Roman"/>
            <w:sz w:val="24"/>
            <w:szCs w:val="24"/>
          </w:rPr>
          <w:t xml:space="preserve">. Then cleared the </w:t>
        </w:r>
      </w:ins>
      <w:del w:id="219" w:author="Julia Christensen" w:date="2023-12-05T13:32:00Z">
        <w:r w:rsidR="00901034" w:rsidDel="00692F51">
          <w:rPr>
            <w:rFonts w:ascii="Times New Roman" w:eastAsia="Times New Roman" w:hAnsi="Times New Roman" w:cs="Times New Roman"/>
            <w:sz w:val="24"/>
            <w:szCs w:val="24"/>
          </w:rPr>
          <w:delText xml:space="preserve"> on the right side showed the number of PMIDs collected (if any).  </w:delText>
        </w:r>
      </w:del>
      <w:del w:id="220" w:author="Julia Christensen" w:date="2023-12-05T13:33:00Z">
        <w:r w:rsidR="00901034" w:rsidDel="00BF6040">
          <w:rPr>
            <w:rFonts w:ascii="Times New Roman" w:eastAsia="Times New Roman" w:hAnsi="Times New Roman" w:cs="Times New Roman"/>
            <w:sz w:val="24"/>
            <w:szCs w:val="24"/>
          </w:rPr>
          <w:delText xml:space="preserve">The researcher then deleted what was in the </w:delText>
        </w:r>
      </w:del>
      <w:r w:rsidR="00901034">
        <w:rPr>
          <w:rFonts w:ascii="Times New Roman" w:eastAsia="Times New Roman" w:hAnsi="Times New Roman" w:cs="Times New Roman"/>
          <w:sz w:val="24"/>
          <w:szCs w:val="24"/>
        </w:rPr>
        <w:t>search box.</w:t>
      </w:r>
    </w:p>
    <w:p w14:paraId="7EE5EC0C" w14:textId="77777777" w:rsidR="003C579A" w:rsidRDefault="0090103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Repeated steps 2-5 until around 50 PMIDs were collected.</w:t>
      </w:r>
    </w:p>
    <w:p w14:paraId="559D9200" w14:textId="3FB8C891" w:rsidR="003C579A" w:rsidRDefault="00AA432B">
      <w:pPr>
        <w:numPr>
          <w:ilvl w:val="0"/>
          <w:numId w:val="2"/>
        </w:numPr>
        <w:spacing w:line="480" w:lineRule="auto"/>
        <w:rPr>
          <w:rFonts w:ascii="Times New Roman" w:eastAsia="Times New Roman" w:hAnsi="Times New Roman" w:cs="Times New Roman"/>
          <w:sz w:val="24"/>
          <w:szCs w:val="24"/>
        </w:rPr>
      </w:pPr>
      <w:ins w:id="221" w:author="Julia Christensen" w:date="2023-12-05T13:33:00Z">
        <w:r>
          <w:rPr>
            <w:rFonts w:ascii="Times New Roman" w:eastAsia="Times New Roman" w:hAnsi="Times New Roman" w:cs="Times New Roman"/>
            <w:sz w:val="24"/>
            <w:szCs w:val="24"/>
          </w:rPr>
          <w:lastRenderedPageBreak/>
          <w:t>When</w:t>
        </w:r>
      </w:ins>
      <w:del w:id="222" w:author="Julia Christensen" w:date="2023-12-05T13:33:00Z">
        <w:r w:rsidR="00901034" w:rsidDel="00AA432B">
          <w:rPr>
            <w:rFonts w:ascii="Times New Roman" w:eastAsia="Times New Roman" w:hAnsi="Times New Roman" w:cs="Times New Roman"/>
            <w:sz w:val="24"/>
            <w:szCs w:val="24"/>
          </w:rPr>
          <w:delText>Once</w:delText>
        </w:r>
      </w:del>
      <w:r w:rsidR="00901034">
        <w:rPr>
          <w:rFonts w:ascii="Times New Roman" w:eastAsia="Times New Roman" w:hAnsi="Times New Roman" w:cs="Times New Roman"/>
          <w:sz w:val="24"/>
          <w:szCs w:val="24"/>
        </w:rPr>
        <w:t xml:space="preserve"> around 50 PMIDs were collected</w:t>
      </w:r>
      <w:ins w:id="223" w:author="Julia Christensen" w:date="2023-12-05T13:34:00Z">
        <w:r w:rsidR="00821D8F">
          <w:rPr>
            <w:rFonts w:ascii="Times New Roman" w:eastAsia="Times New Roman" w:hAnsi="Times New Roman" w:cs="Times New Roman"/>
            <w:sz w:val="24"/>
            <w:szCs w:val="24"/>
          </w:rPr>
          <w:t>,</w:t>
        </w:r>
      </w:ins>
      <w:r w:rsidR="00901034">
        <w:rPr>
          <w:rFonts w:ascii="Times New Roman" w:eastAsia="Times New Roman" w:hAnsi="Times New Roman" w:cs="Times New Roman"/>
          <w:sz w:val="24"/>
          <w:szCs w:val="24"/>
        </w:rPr>
        <w:t xml:space="preserve"> </w:t>
      </w:r>
      <w:del w:id="224" w:author="Julia Christensen" w:date="2023-12-05T13:34:00Z">
        <w:r w:rsidR="00901034" w:rsidDel="00821D8F">
          <w:rPr>
            <w:rFonts w:ascii="Times New Roman" w:eastAsia="Times New Roman" w:hAnsi="Times New Roman" w:cs="Times New Roman"/>
            <w:sz w:val="24"/>
            <w:szCs w:val="24"/>
          </w:rPr>
          <w:delText>(</w:delText>
        </w:r>
        <w:r w:rsidR="00901034" w:rsidDel="00821D8F">
          <w:rPr>
            <w:rFonts w:ascii="Times New Roman" w:eastAsia="Times New Roman" w:hAnsi="Times New Roman" w:cs="Times New Roman"/>
            <w:b/>
            <w:sz w:val="24"/>
            <w:szCs w:val="24"/>
          </w:rPr>
          <w:delText>Note:</w:delText>
        </w:r>
        <w:r w:rsidR="00901034" w:rsidDel="00821D8F">
          <w:rPr>
            <w:rFonts w:ascii="Times New Roman" w:eastAsia="Times New Roman" w:hAnsi="Times New Roman" w:cs="Times New Roman"/>
            <w:sz w:val="24"/>
            <w:szCs w:val="24"/>
          </w:rPr>
          <w:delText xml:space="preserve"> finish collecting IDs in the search bar if not done), </w:delText>
        </w:r>
      </w:del>
      <w:r w:rsidR="00901034">
        <w:rPr>
          <w:rFonts w:ascii="Times New Roman" w:eastAsia="Times New Roman" w:hAnsi="Times New Roman" w:cs="Times New Roman"/>
          <w:sz w:val="24"/>
          <w:szCs w:val="24"/>
        </w:rPr>
        <w:t>the collections button was selected, and the list of PMIDs appeared in a text box.</w:t>
      </w:r>
    </w:p>
    <w:p w14:paraId="18F6FDC4" w14:textId="07C50A67" w:rsidR="003C579A" w:rsidRDefault="0090103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w:t>
      </w:r>
      <w:ins w:id="225" w:author="Julia Christensen" w:date="2023-12-05T13:40:00Z">
        <w:r w:rsidR="006914D5">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all the PMIDs in the text box and cut them. </w:t>
      </w:r>
      <w:ins w:id="226" w:author="Julia Christensen" w:date="2023-12-05T13:41:00Z">
        <w:r w:rsidR="005175A2">
          <w:rPr>
            <w:rFonts w:ascii="Times New Roman" w:eastAsia="Times New Roman" w:hAnsi="Times New Roman" w:cs="Times New Roman"/>
            <w:sz w:val="24"/>
            <w:szCs w:val="24"/>
          </w:rPr>
          <w:t>When collected</w:t>
        </w:r>
      </w:ins>
      <w:del w:id="227" w:author="Julia Christensen" w:date="2023-12-05T13:41:00Z">
        <w:r w:rsidDel="00842D30">
          <w:rPr>
            <w:rFonts w:ascii="Times New Roman" w:eastAsia="Times New Roman" w:hAnsi="Times New Roman" w:cs="Times New Roman"/>
            <w:sz w:val="24"/>
            <w:szCs w:val="24"/>
          </w:rPr>
          <w:delText>The researcher then h</w:delText>
        </w:r>
        <w:r w:rsidDel="005175A2">
          <w:rPr>
            <w:rFonts w:ascii="Times New Roman" w:eastAsia="Times New Roman" w:hAnsi="Times New Roman" w:cs="Times New Roman"/>
            <w:sz w:val="24"/>
            <w:szCs w:val="24"/>
          </w:rPr>
          <w:delText xml:space="preserve">it </w:delText>
        </w:r>
      </w:del>
      <w:ins w:id="228" w:author="Julia Christensen" w:date="2023-12-05T13:41:00Z">
        <w:r w:rsidR="005175A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w:t>
      </w:r>
      <w:del w:id="229" w:author="Julia Christensen" w:date="2023-12-05T12:10:00Z">
        <w:r w:rsidDel="00E16B87">
          <w:rPr>
            <w:rFonts w:ascii="Times New Roman" w:eastAsia="Times New Roman" w:hAnsi="Times New Roman" w:cs="Times New Roman"/>
            <w:sz w:val="24"/>
            <w:szCs w:val="24"/>
          </w:rPr>
          <w:delText xml:space="preserve"> red</w:delText>
        </w:r>
      </w:del>
      <w:r>
        <w:rPr>
          <w:rFonts w:ascii="Times New Roman" w:eastAsia="Times New Roman" w:hAnsi="Times New Roman" w:cs="Times New Roman"/>
          <w:sz w:val="24"/>
          <w:szCs w:val="24"/>
        </w:rPr>
        <w:t xml:space="preserve"> “clear” </w:t>
      </w:r>
      <w:ins w:id="230" w:author="Julia Christensen" w:date="2023-12-05T13:41:00Z">
        <w:r w:rsidR="005175A2">
          <w:rPr>
            <w:rFonts w:ascii="Times New Roman" w:eastAsia="Times New Roman" w:hAnsi="Times New Roman" w:cs="Times New Roman"/>
            <w:sz w:val="24"/>
            <w:szCs w:val="24"/>
          </w:rPr>
          <w:t>was clicked</w:t>
        </w:r>
      </w:ins>
      <w:del w:id="231" w:author="Julia Christensen" w:date="2023-12-05T13:41:00Z">
        <w:r w:rsidDel="005175A2">
          <w:rPr>
            <w:rFonts w:ascii="Times New Roman" w:eastAsia="Times New Roman" w:hAnsi="Times New Roman" w:cs="Times New Roman"/>
            <w:sz w:val="24"/>
            <w:szCs w:val="24"/>
          </w:rPr>
          <w:delText>bu</w:delText>
        </w:r>
      </w:del>
      <w:del w:id="232" w:author="Julia Christensen" w:date="2023-12-05T13:42:00Z">
        <w:r w:rsidDel="005175A2">
          <w:rPr>
            <w:rFonts w:ascii="Times New Roman" w:eastAsia="Times New Roman" w:hAnsi="Times New Roman" w:cs="Times New Roman"/>
            <w:sz w:val="24"/>
            <w:szCs w:val="24"/>
          </w:rPr>
          <w:delText>tton at the bottom of the collections pop-up to r</w:delText>
        </w:r>
      </w:del>
      <w:ins w:id="233" w:author="Julia Christensen" w:date="2023-12-05T13:42:00Z">
        <w:r w:rsidR="005175A2">
          <w:rPr>
            <w:rFonts w:ascii="Times New Roman" w:eastAsia="Times New Roman" w:hAnsi="Times New Roman" w:cs="Times New Roman"/>
            <w:sz w:val="24"/>
            <w:szCs w:val="24"/>
          </w:rPr>
          <w:t xml:space="preserve"> to r</w:t>
        </w:r>
      </w:ins>
      <w:r>
        <w:rPr>
          <w:rFonts w:ascii="Times New Roman" w:eastAsia="Times New Roman" w:hAnsi="Times New Roman" w:cs="Times New Roman"/>
          <w:sz w:val="24"/>
          <w:szCs w:val="24"/>
        </w:rPr>
        <w:t>eset the collections.</w:t>
      </w:r>
    </w:p>
    <w:p w14:paraId="56721408" w14:textId="1E8D5547" w:rsidR="003C579A" w:rsidRDefault="009F7C46">
      <w:pPr>
        <w:numPr>
          <w:ilvl w:val="0"/>
          <w:numId w:val="2"/>
        </w:numPr>
        <w:spacing w:line="480" w:lineRule="auto"/>
        <w:rPr>
          <w:rFonts w:ascii="Times New Roman" w:eastAsia="Times New Roman" w:hAnsi="Times New Roman" w:cs="Times New Roman"/>
          <w:sz w:val="24"/>
          <w:szCs w:val="24"/>
        </w:rPr>
      </w:pPr>
      <w:ins w:id="234" w:author="Julia Christensen" w:date="2023-12-05T13:42:00Z">
        <w:r>
          <w:rPr>
            <w:rFonts w:ascii="Times New Roman" w:eastAsia="Times New Roman" w:hAnsi="Times New Roman" w:cs="Times New Roman"/>
            <w:sz w:val="24"/>
            <w:szCs w:val="24"/>
          </w:rPr>
          <w:t>Pasted</w:t>
        </w:r>
      </w:ins>
      <w:ins w:id="235" w:author="Julia Christensen" w:date="2023-12-05T13:43:00Z">
        <w:r w:rsidR="0050122B">
          <w:rPr>
            <w:rFonts w:ascii="Times New Roman" w:eastAsia="Times New Roman" w:hAnsi="Times New Roman" w:cs="Times New Roman"/>
            <w:sz w:val="24"/>
            <w:szCs w:val="24"/>
          </w:rPr>
          <w:t xml:space="preserve"> and saved</w:t>
        </w:r>
      </w:ins>
      <w:ins w:id="236" w:author="Julia Christensen" w:date="2023-12-05T13:42:00Z">
        <w:r w:rsidR="0050122B">
          <w:rPr>
            <w:rFonts w:ascii="Times New Roman" w:eastAsia="Times New Roman" w:hAnsi="Times New Roman" w:cs="Times New Roman"/>
            <w:sz w:val="24"/>
            <w:szCs w:val="24"/>
          </w:rPr>
          <w:t xml:space="preserve"> the PMIDs into the text file</w:t>
        </w:r>
      </w:ins>
      <w:del w:id="237" w:author="Julia Christensen" w:date="2023-12-05T13:43:00Z">
        <w:r w:rsidR="00901034" w:rsidDel="00A62FAF">
          <w:rPr>
            <w:rFonts w:ascii="Times New Roman" w:eastAsia="Times New Roman" w:hAnsi="Times New Roman" w:cs="Times New Roman"/>
            <w:sz w:val="24"/>
            <w:szCs w:val="24"/>
          </w:rPr>
          <w:delText>Then, in the</w:delText>
        </w:r>
      </w:del>
      <w:r w:rsidR="00901034">
        <w:rPr>
          <w:rFonts w:ascii="Times New Roman" w:eastAsia="Times New Roman" w:hAnsi="Times New Roman" w:cs="Times New Roman"/>
          <w:sz w:val="24"/>
          <w:szCs w:val="24"/>
        </w:rPr>
        <w:t xml:space="preserve"> </w:t>
      </w:r>
      <w:del w:id="238" w:author="Julia Christensen" w:date="2023-12-05T12:11:00Z">
        <w:r w:rsidR="00901034" w:rsidDel="00AE03E1">
          <w:rPr>
            <w:rFonts w:ascii="Times New Roman" w:eastAsia="Times New Roman" w:hAnsi="Times New Roman" w:cs="Times New Roman"/>
            <w:sz w:val="24"/>
            <w:szCs w:val="24"/>
          </w:rPr>
          <w:delText xml:space="preserve">new </w:delText>
        </w:r>
      </w:del>
      <w:r w:rsidR="00901034">
        <w:rPr>
          <w:rFonts w:ascii="Times New Roman" w:eastAsia="Times New Roman" w:hAnsi="Times New Roman" w:cs="Times New Roman"/>
          <w:sz w:val="24"/>
          <w:szCs w:val="24"/>
        </w:rPr>
        <w:t>tab created in Step 1</w:t>
      </w:r>
      <w:del w:id="239" w:author="Julia Christensen" w:date="2023-12-05T13:43:00Z">
        <w:r w:rsidR="00901034" w:rsidDel="00A62FAF">
          <w:rPr>
            <w:rFonts w:ascii="Times New Roman" w:eastAsia="Times New Roman" w:hAnsi="Times New Roman" w:cs="Times New Roman"/>
            <w:sz w:val="24"/>
            <w:szCs w:val="24"/>
          </w:rPr>
          <w:delText xml:space="preserve">, </w:delText>
        </w:r>
      </w:del>
      <w:del w:id="240" w:author="Julia Christensen" w:date="2023-12-05T12:11:00Z">
        <w:r w:rsidR="00901034" w:rsidDel="009F53E5">
          <w:rPr>
            <w:rFonts w:ascii="Times New Roman" w:eastAsia="Times New Roman" w:hAnsi="Times New Roman" w:cs="Times New Roman"/>
            <w:sz w:val="24"/>
            <w:szCs w:val="24"/>
          </w:rPr>
          <w:delText xml:space="preserve">the researcher pasted </w:delText>
        </w:r>
      </w:del>
      <w:del w:id="241" w:author="Julia Christensen" w:date="2023-12-05T13:43:00Z">
        <w:r w:rsidR="00901034" w:rsidDel="00A62FAF">
          <w:rPr>
            <w:rFonts w:ascii="Times New Roman" w:eastAsia="Times New Roman" w:hAnsi="Times New Roman" w:cs="Times New Roman"/>
            <w:sz w:val="24"/>
            <w:szCs w:val="24"/>
          </w:rPr>
          <w:delText xml:space="preserve">the PMIDs </w:delText>
        </w:r>
      </w:del>
      <w:del w:id="242" w:author="Julia Christensen" w:date="2023-12-05T12:12:00Z">
        <w:r w:rsidR="00901034" w:rsidDel="003F15A9">
          <w:rPr>
            <w:rFonts w:ascii="Times New Roman" w:eastAsia="Times New Roman" w:hAnsi="Times New Roman" w:cs="Times New Roman"/>
            <w:sz w:val="24"/>
            <w:szCs w:val="24"/>
          </w:rPr>
          <w:delText>cut</w:delText>
        </w:r>
      </w:del>
      <w:del w:id="243" w:author="Julia Christensen" w:date="2023-12-05T13:43:00Z">
        <w:r w:rsidR="00901034" w:rsidDel="00A62FAF">
          <w:rPr>
            <w:rFonts w:ascii="Times New Roman" w:eastAsia="Times New Roman" w:hAnsi="Times New Roman" w:cs="Times New Roman"/>
            <w:sz w:val="24"/>
            <w:szCs w:val="24"/>
          </w:rPr>
          <w:delText xml:space="preserve"> into the text file and saved</w:delText>
        </w:r>
      </w:del>
      <w:del w:id="244" w:author="Julia Christensen" w:date="2023-12-05T12:12:00Z">
        <w:r w:rsidR="00901034" w:rsidDel="003F15A9">
          <w:rPr>
            <w:rFonts w:ascii="Times New Roman" w:eastAsia="Times New Roman" w:hAnsi="Times New Roman" w:cs="Times New Roman"/>
            <w:sz w:val="24"/>
            <w:szCs w:val="24"/>
          </w:rPr>
          <w:delText xml:space="preserve"> it</w:delText>
        </w:r>
      </w:del>
      <w:r w:rsidR="00901034">
        <w:rPr>
          <w:rFonts w:ascii="Times New Roman" w:eastAsia="Times New Roman" w:hAnsi="Times New Roman" w:cs="Times New Roman"/>
          <w:sz w:val="24"/>
          <w:szCs w:val="24"/>
        </w:rPr>
        <w:t>.</w:t>
      </w:r>
    </w:p>
    <w:p w14:paraId="717749D9" w14:textId="5E20226C" w:rsidR="003C579A" w:rsidRDefault="004E7069">
      <w:pPr>
        <w:numPr>
          <w:ilvl w:val="0"/>
          <w:numId w:val="2"/>
        </w:numPr>
        <w:spacing w:line="480" w:lineRule="auto"/>
        <w:rPr>
          <w:rFonts w:ascii="Times New Roman" w:eastAsia="Times New Roman" w:hAnsi="Times New Roman" w:cs="Times New Roman"/>
          <w:sz w:val="24"/>
          <w:szCs w:val="24"/>
        </w:rPr>
      </w:pPr>
      <w:ins w:id="245" w:author="Julia Christensen" w:date="2023-12-05T13:45:00Z">
        <w:r>
          <w:rPr>
            <w:rFonts w:ascii="Times New Roman" w:eastAsia="Times New Roman" w:hAnsi="Times New Roman" w:cs="Times New Roman"/>
            <w:sz w:val="24"/>
            <w:szCs w:val="24"/>
          </w:rPr>
          <w:t xml:space="preserve">Repeated </w:t>
        </w:r>
      </w:ins>
      <w:r w:rsidR="00901034">
        <w:rPr>
          <w:rFonts w:ascii="Times New Roman" w:eastAsia="Times New Roman" w:hAnsi="Times New Roman" w:cs="Times New Roman"/>
          <w:sz w:val="24"/>
          <w:szCs w:val="24"/>
        </w:rPr>
        <w:t xml:space="preserve">Steps 2-9 </w:t>
      </w:r>
      <w:del w:id="246" w:author="Julia Christensen" w:date="2023-12-05T13:45:00Z">
        <w:r w:rsidR="00901034" w:rsidDel="004E7069">
          <w:rPr>
            <w:rFonts w:ascii="Times New Roman" w:eastAsia="Times New Roman" w:hAnsi="Times New Roman" w:cs="Times New Roman"/>
            <w:sz w:val="24"/>
            <w:szCs w:val="24"/>
          </w:rPr>
          <w:delText xml:space="preserve">were repeated </w:delText>
        </w:r>
      </w:del>
      <w:r w:rsidR="00901034">
        <w:rPr>
          <w:rFonts w:ascii="Times New Roman" w:eastAsia="Times New Roman" w:hAnsi="Times New Roman" w:cs="Times New Roman"/>
          <w:sz w:val="24"/>
          <w:szCs w:val="24"/>
        </w:rPr>
        <w:t xml:space="preserve">until </w:t>
      </w:r>
      <w:del w:id="247" w:author="Julia Christensen" w:date="2023-12-05T13:45:00Z">
        <w:r w:rsidR="00901034" w:rsidDel="005A37E8">
          <w:rPr>
            <w:rFonts w:ascii="Times New Roman" w:eastAsia="Times New Roman" w:hAnsi="Times New Roman" w:cs="Times New Roman"/>
            <w:sz w:val="24"/>
            <w:szCs w:val="24"/>
          </w:rPr>
          <w:delText xml:space="preserve">the researcher </w:delText>
        </w:r>
      </w:del>
      <w:r w:rsidR="00901034">
        <w:rPr>
          <w:rFonts w:ascii="Times New Roman" w:eastAsia="Times New Roman" w:hAnsi="Times New Roman" w:cs="Times New Roman"/>
          <w:sz w:val="24"/>
          <w:szCs w:val="24"/>
        </w:rPr>
        <w:t>collected 1,100 PMID samples for the experiment.</w:t>
      </w:r>
    </w:p>
    <w:p w14:paraId="08590CF6" w14:textId="63A792BD" w:rsidR="003C579A" w:rsidRDefault="005A37E8">
      <w:pPr>
        <w:numPr>
          <w:ilvl w:val="0"/>
          <w:numId w:val="2"/>
        </w:numPr>
        <w:spacing w:line="480" w:lineRule="auto"/>
        <w:rPr>
          <w:rFonts w:ascii="Times New Roman" w:eastAsia="Times New Roman" w:hAnsi="Times New Roman" w:cs="Times New Roman"/>
          <w:sz w:val="24"/>
          <w:szCs w:val="24"/>
        </w:rPr>
      </w:pPr>
      <w:ins w:id="248" w:author="Julia Christensen" w:date="2023-12-05T13:45:00Z">
        <w:r>
          <w:rPr>
            <w:rFonts w:ascii="Times New Roman" w:eastAsia="Times New Roman" w:hAnsi="Times New Roman" w:cs="Times New Roman"/>
            <w:sz w:val="24"/>
            <w:szCs w:val="24"/>
          </w:rPr>
          <w:t>Reviewed</w:t>
        </w:r>
      </w:ins>
      <w:del w:id="249" w:author="Julia Christensen" w:date="2023-12-05T13:45:00Z">
        <w:r w:rsidR="00901034" w:rsidDel="005A37E8">
          <w:rPr>
            <w:rFonts w:ascii="Times New Roman" w:eastAsia="Times New Roman" w:hAnsi="Times New Roman" w:cs="Times New Roman"/>
            <w:sz w:val="24"/>
            <w:szCs w:val="24"/>
          </w:rPr>
          <w:delText>Then, in</w:delText>
        </w:r>
      </w:del>
      <w:r w:rsidR="00901034">
        <w:rPr>
          <w:rFonts w:ascii="Times New Roman" w:eastAsia="Times New Roman" w:hAnsi="Times New Roman" w:cs="Times New Roman"/>
          <w:sz w:val="24"/>
          <w:szCs w:val="24"/>
        </w:rPr>
        <w:t xml:space="preserve"> the text file </w:t>
      </w:r>
      <w:ins w:id="250" w:author="Julia Christensen" w:date="2023-12-05T13:46:00Z">
        <w:r w:rsidR="00D1004A">
          <w:rPr>
            <w:rFonts w:ascii="Times New Roman" w:eastAsia="Times New Roman" w:hAnsi="Times New Roman" w:cs="Times New Roman"/>
            <w:sz w:val="24"/>
            <w:szCs w:val="24"/>
          </w:rPr>
          <w:t xml:space="preserve">with </w:t>
        </w:r>
      </w:ins>
      <w:del w:id="251" w:author="Julia Christensen" w:date="2023-12-05T13:46:00Z">
        <w:r w:rsidR="00901034" w:rsidDel="00D1004A">
          <w:rPr>
            <w:rFonts w:ascii="Times New Roman" w:eastAsia="Times New Roman" w:hAnsi="Times New Roman" w:cs="Times New Roman"/>
            <w:sz w:val="24"/>
            <w:szCs w:val="24"/>
          </w:rPr>
          <w:delText xml:space="preserve">where </w:delText>
        </w:r>
      </w:del>
      <w:r w:rsidR="00901034">
        <w:rPr>
          <w:rFonts w:ascii="Times New Roman" w:eastAsia="Times New Roman" w:hAnsi="Times New Roman" w:cs="Times New Roman"/>
          <w:sz w:val="24"/>
          <w:szCs w:val="24"/>
        </w:rPr>
        <w:t xml:space="preserve">the 1,100 PMID samples </w:t>
      </w:r>
      <w:ins w:id="252" w:author="Julia Christensen" w:date="2023-12-05T13:46:00Z">
        <w:r w:rsidR="00D1004A">
          <w:rPr>
            <w:rFonts w:ascii="Times New Roman" w:eastAsia="Times New Roman" w:hAnsi="Times New Roman" w:cs="Times New Roman"/>
            <w:sz w:val="24"/>
            <w:szCs w:val="24"/>
          </w:rPr>
          <w:t xml:space="preserve">and </w:t>
        </w:r>
      </w:ins>
      <w:del w:id="253" w:author="Julia Christensen" w:date="2023-12-05T13:46:00Z">
        <w:r w:rsidR="00901034" w:rsidDel="00D1004A">
          <w:rPr>
            <w:rFonts w:ascii="Times New Roman" w:eastAsia="Times New Roman" w:hAnsi="Times New Roman" w:cs="Times New Roman"/>
            <w:sz w:val="24"/>
            <w:szCs w:val="24"/>
          </w:rPr>
          <w:delText xml:space="preserve">were, the researcher </w:delText>
        </w:r>
      </w:del>
      <w:r w:rsidR="00901034">
        <w:rPr>
          <w:rFonts w:ascii="Times New Roman" w:eastAsia="Times New Roman" w:hAnsi="Times New Roman" w:cs="Times New Roman"/>
          <w:sz w:val="24"/>
          <w:szCs w:val="24"/>
        </w:rPr>
        <w:t xml:space="preserve">went through </w:t>
      </w:r>
      <w:ins w:id="254" w:author="Julia Christensen" w:date="2023-12-05T13:46:00Z">
        <w:r w:rsidR="00DC7F84">
          <w:rPr>
            <w:rFonts w:ascii="Times New Roman" w:eastAsia="Times New Roman" w:hAnsi="Times New Roman" w:cs="Times New Roman"/>
            <w:sz w:val="24"/>
            <w:szCs w:val="24"/>
          </w:rPr>
          <w:t>ensuring</w:t>
        </w:r>
      </w:ins>
      <w:ins w:id="255" w:author="Julia Christensen" w:date="2023-12-05T13:47:00Z">
        <w:r w:rsidR="00DC7F84">
          <w:rPr>
            <w:rFonts w:ascii="Times New Roman" w:eastAsia="Times New Roman" w:hAnsi="Times New Roman" w:cs="Times New Roman"/>
            <w:sz w:val="24"/>
            <w:szCs w:val="24"/>
          </w:rPr>
          <w:t xml:space="preserve"> they were listed </w:t>
        </w:r>
        <w:r w:rsidR="00CE5D43">
          <w:rPr>
            <w:rFonts w:ascii="Times New Roman" w:eastAsia="Times New Roman" w:hAnsi="Times New Roman" w:cs="Times New Roman"/>
            <w:sz w:val="24"/>
            <w:szCs w:val="24"/>
          </w:rPr>
          <w:t xml:space="preserve">in one column </w:t>
        </w:r>
      </w:ins>
      <w:del w:id="256" w:author="Julia Christensen" w:date="2023-12-05T13:46:00Z">
        <w:r w:rsidR="00901034" w:rsidDel="00D1004A">
          <w:rPr>
            <w:rFonts w:ascii="Times New Roman" w:eastAsia="Times New Roman" w:hAnsi="Times New Roman" w:cs="Times New Roman"/>
            <w:sz w:val="24"/>
            <w:szCs w:val="24"/>
          </w:rPr>
          <w:delText xml:space="preserve">and </w:delText>
        </w:r>
      </w:del>
      <w:del w:id="257" w:author="Julia Christensen" w:date="2023-12-05T13:47:00Z">
        <w:r w:rsidR="00901034" w:rsidDel="00CE5D43">
          <w:rPr>
            <w:rFonts w:ascii="Times New Roman" w:eastAsia="Times New Roman" w:hAnsi="Times New Roman" w:cs="Times New Roman"/>
            <w:sz w:val="24"/>
            <w:szCs w:val="24"/>
          </w:rPr>
          <w:delText xml:space="preserve">made sure they were all listed one after the other in one column </w:delText>
        </w:r>
      </w:del>
      <w:r w:rsidR="00901034">
        <w:rPr>
          <w:rFonts w:ascii="Times New Roman" w:eastAsia="Times New Roman" w:hAnsi="Times New Roman" w:cs="Times New Roman"/>
          <w:sz w:val="24"/>
          <w:szCs w:val="24"/>
        </w:rPr>
        <w:t>and saved the document (</w:t>
      </w:r>
      <w:r w:rsidR="00901034">
        <w:rPr>
          <w:rFonts w:ascii="Times New Roman" w:eastAsia="Times New Roman" w:hAnsi="Times New Roman" w:cs="Times New Roman"/>
          <w:b/>
          <w:sz w:val="24"/>
          <w:szCs w:val="24"/>
        </w:rPr>
        <w:t xml:space="preserve">Note: </w:t>
      </w:r>
      <w:ins w:id="258" w:author="Julia Christensen" w:date="2023-12-05T13:48:00Z">
        <w:r w:rsidR="00700D4A">
          <w:rPr>
            <w:rFonts w:ascii="Times New Roman" w:eastAsia="Times New Roman" w:hAnsi="Times New Roman" w:cs="Times New Roman"/>
            <w:bCs/>
            <w:sz w:val="24"/>
            <w:szCs w:val="24"/>
          </w:rPr>
          <w:t>Confirmed the number of samples</w:t>
        </w:r>
        <w:r w:rsidR="00857274">
          <w:rPr>
            <w:rFonts w:ascii="Times New Roman" w:eastAsia="Times New Roman" w:hAnsi="Times New Roman" w:cs="Times New Roman"/>
            <w:bCs/>
            <w:sz w:val="24"/>
            <w:szCs w:val="24"/>
          </w:rPr>
          <w:t xml:space="preserve"> in the text editor</w:t>
        </w:r>
        <w:r w:rsidR="009A7CF9">
          <w:rPr>
            <w:rFonts w:ascii="Times New Roman" w:eastAsia="Times New Roman" w:hAnsi="Times New Roman" w:cs="Times New Roman"/>
            <w:bCs/>
            <w:sz w:val="24"/>
            <w:szCs w:val="24"/>
          </w:rPr>
          <w:t xml:space="preserve"> like </w:t>
        </w:r>
      </w:ins>
      <w:r w:rsidR="00901034">
        <w:rPr>
          <w:rFonts w:ascii="Times New Roman" w:eastAsia="Times New Roman" w:hAnsi="Times New Roman" w:cs="Times New Roman"/>
          <w:sz w:val="24"/>
          <w:szCs w:val="24"/>
        </w:rPr>
        <w:t>Notepad</w:t>
      </w:r>
      <w:ins w:id="259" w:author="Julia Christensen" w:date="2023-12-05T13:49:00Z">
        <w:r w:rsidR="009A7CF9">
          <w:rPr>
            <w:rFonts w:ascii="Times New Roman" w:eastAsia="Times New Roman" w:hAnsi="Times New Roman" w:cs="Times New Roman"/>
            <w:sz w:val="24"/>
            <w:szCs w:val="24"/>
          </w:rPr>
          <w:t>, which is</w:t>
        </w:r>
      </w:ins>
      <w:r w:rsidR="00901034">
        <w:rPr>
          <w:rFonts w:ascii="Times New Roman" w:eastAsia="Times New Roman" w:hAnsi="Times New Roman" w:cs="Times New Roman"/>
          <w:sz w:val="24"/>
          <w:szCs w:val="24"/>
        </w:rPr>
        <w:t xml:space="preserve"> </w:t>
      </w:r>
      <w:del w:id="260" w:author="Julia Christensen" w:date="2023-12-05T13:49:00Z">
        <w:r w:rsidR="00901034" w:rsidDel="009A7CF9">
          <w:rPr>
            <w:rFonts w:ascii="Times New Roman" w:eastAsia="Times New Roman" w:hAnsi="Times New Roman" w:cs="Times New Roman"/>
            <w:sz w:val="24"/>
            <w:szCs w:val="24"/>
          </w:rPr>
          <w:delText xml:space="preserve">will show the number of lines in the file if the cursor is </w:delText>
        </w:r>
      </w:del>
      <w:r w:rsidR="00901034">
        <w:rPr>
          <w:rFonts w:ascii="Times New Roman" w:eastAsia="Times New Roman" w:hAnsi="Times New Roman" w:cs="Times New Roman"/>
          <w:sz w:val="24"/>
          <w:szCs w:val="24"/>
        </w:rPr>
        <w:t>at the bottom line</w:t>
      </w:r>
      <w:del w:id="261" w:author="Julia Christensen" w:date="2023-12-05T13:06:00Z">
        <w:r w:rsidR="00901034" w:rsidDel="009B16F3">
          <w:rPr>
            <w:rFonts w:ascii="Times New Roman" w:eastAsia="Times New Roman" w:hAnsi="Times New Roman" w:cs="Times New Roman"/>
            <w:b/>
            <w:sz w:val="24"/>
            <w:szCs w:val="24"/>
          </w:rPr>
          <w:delText xml:space="preserve"> </w:delText>
        </w:r>
      </w:del>
      <w:r w:rsidR="00901034">
        <w:rPr>
          <w:rFonts w:ascii="Times New Roman" w:eastAsia="Times New Roman" w:hAnsi="Times New Roman" w:cs="Times New Roman"/>
          <w:sz w:val="24"/>
          <w:szCs w:val="24"/>
        </w:rPr>
        <w:t>).</w:t>
      </w:r>
    </w:p>
    <w:p w14:paraId="5B52E80C" w14:textId="77BE8AE2" w:rsidR="003C579A" w:rsidDel="00683EB6" w:rsidRDefault="00901034" w:rsidP="00683EB6">
      <w:pPr>
        <w:spacing w:line="480" w:lineRule="auto"/>
        <w:rPr>
          <w:del w:id="262" w:author="Julia Christensen" w:date="2023-12-05T16:15:00Z"/>
          <w:rFonts w:ascii="Times New Roman" w:eastAsia="Times New Roman" w:hAnsi="Times New Roman" w:cs="Times New Roman"/>
          <w:sz w:val="24"/>
          <w:szCs w:val="24"/>
        </w:rPr>
      </w:pPr>
      <w:r>
        <w:rPr>
          <w:rFonts w:ascii="Times New Roman" w:eastAsia="Times New Roman" w:hAnsi="Times New Roman" w:cs="Times New Roman"/>
          <w:sz w:val="24"/>
          <w:szCs w:val="24"/>
        </w:rPr>
        <w:t>Then</w:t>
      </w:r>
      <w:del w:id="263" w:author="Julia Christensen" w:date="2023-12-05T13:50:00Z">
        <w:r w:rsidDel="00201817">
          <w:rPr>
            <w:rFonts w:ascii="Times New Roman" w:eastAsia="Times New Roman" w:hAnsi="Times New Roman" w:cs="Times New Roman"/>
            <w:sz w:val="24"/>
            <w:szCs w:val="24"/>
          </w:rPr>
          <w:delText>, the researcher</w:delText>
        </w:r>
      </w:del>
      <w:r>
        <w:rPr>
          <w:rFonts w:ascii="Times New Roman" w:eastAsia="Times New Roman" w:hAnsi="Times New Roman" w:cs="Times New Roman"/>
          <w:sz w:val="24"/>
          <w:szCs w:val="24"/>
        </w:rPr>
        <w:t xml:space="preserve"> went to</w:t>
      </w:r>
      <w:del w:id="264" w:author="Julia Christensen" w:date="2023-12-05T13:50:00Z">
        <w:r w:rsidDel="00201817">
          <w:rPr>
            <w:rFonts w:ascii="Times New Roman" w:eastAsia="Times New Roman" w:hAnsi="Times New Roman" w:cs="Times New Roman"/>
            <w:sz w:val="24"/>
            <w:szCs w:val="24"/>
          </w:rPr>
          <w:delText xml:space="preserve"> their</w:delText>
        </w:r>
      </w:del>
      <w:r>
        <w:rPr>
          <w:rFonts w:ascii="Times New Roman" w:eastAsia="Times New Roman" w:hAnsi="Times New Roman" w:cs="Times New Roman"/>
          <w:sz w:val="24"/>
          <w:szCs w:val="24"/>
        </w:rPr>
        <w:t xml:space="preserve"> Jupyter Notebook environment to program in </w:t>
      </w:r>
      <w:commentRangeStart w:id="265"/>
      <w:r>
        <w:rPr>
          <w:rFonts w:ascii="Times New Roman" w:eastAsia="Times New Roman" w:hAnsi="Times New Roman" w:cs="Times New Roman"/>
          <w:sz w:val="24"/>
          <w:szCs w:val="24"/>
        </w:rPr>
        <w:t>Python</w:t>
      </w:r>
      <w:commentRangeEnd w:id="265"/>
      <w:r w:rsidR="001276F9">
        <w:rPr>
          <w:rStyle w:val="CommentReference"/>
        </w:rPr>
        <w:commentReference w:id="265"/>
      </w:r>
      <w:r>
        <w:rPr>
          <w:rFonts w:ascii="Times New Roman" w:eastAsia="Times New Roman" w:hAnsi="Times New Roman" w:cs="Times New Roman"/>
          <w:sz w:val="24"/>
          <w:szCs w:val="24"/>
        </w:rPr>
        <w:t xml:space="preserve">. </w:t>
      </w:r>
      <w:ins w:id="266" w:author="Julia Christensen" w:date="2023-12-05T13:50:00Z">
        <w:r w:rsidR="00753533">
          <w:rPr>
            <w:rFonts w:ascii="Times New Roman" w:eastAsia="Times New Roman" w:hAnsi="Times New Roman" w:cs="Times New Roman"/>
            <w:sz w:val="24"/>
            <w:szCs w:val="24"/>
          </w:rPr>
          <w:t>Here is</w:t>
        </w:r>
      </w:ins>
      <w:ins w:id="267" w:author="Julia Christensen" w:date="2023-12-05T13:51:00Z">
        <w:r w:rsidR="00753533">
          <w:rPr>
            <w:rFonts w:ascii="Times New Roman" w:eastAsia="Times New Roman" w:hAnsi="Times New Roman" w:cs="Times New Roman"/>
            <w:sz w:val="24"/>
            <w:szCs w:val="24"/>
          </w:rPr>
          <w:t xml:space="preserve"> t</w:t>
        </w:r>
      </w:ins>
      <w:ins w:id="268" w:author="Julia Christensen" w:date="2023-12-05T13:50:00Z">
        <w:r w:rsidR="00753533">
          <w:rPr>
            <w:rFonts w:ascii="Times New Roman" w:eastAsia="Times New Roman" w:hAnsi="Times New Roman" w:cs="Times New Roman"/>
            <w:sz w:val="24"/>
            <w:szCs w:val="24"/>
          </w:rPr>
          <w:t>he list of modules used</w:t>
        </w:r>
      </w:ins>
      <w:ins w:id="269" w:author="Julia Christensen" w:date="2023-12-05T13:51:00Z">
        <w:r w:rsidR="00753533">
          <w:rPr>
            <w:rFonts w:ascii="Times New Roman" w:eastAsia="Times New Roman" w:hAnsi="Times New Roman" w:cs="Times New Roman"/>
            <w:sz w:val="24"/>
            <w:szCs w:val="24"/>
          </w:rPr>
          <w:t>:</w:t>
        </w:r>
      </w:ins>
      <w:ins w:id="270" w:author="Julia Christensen" w:date="2023-12-05T16:27:00Z">
        <w:r w:rsidR="00687FA5">
          <w:rPr>
            <w:rFonts w:ascii="Times New Roman" w:eastAsia="Times New Roman" w:hAnsi="Times New Roman" w:cs="Times New Roman"/>
            <w:sz w:val="24"/>
            <w:szCs w:val="24"/>
          </w:rPr>
          <w:t xml:space="preserve"> </w:t>
        </w:r>
      </w:ins>
      <w:ins w:id="271" w:author="Julia Christensen" w:date="2023-12-05T13:51:00Z">
        <w:r w:rsidR="00134B2A">
          <w:rPr>
            <w:rFonts w:ascii="Times New Roman" w:eastAsia="Times New Roman" w:hAnsi="Times New Roman" w:cs="Times New Roman"/>
            <w:sz w:val="24"/>
            <w:szCs w:val="24"/>
          </w:rPr>
          <w:t>Requests</w:t>
        </w:r>
      </w:ins>
      <w:ins w:id="272" w:author="Julia Christensen" w:date="2023-12-05T16:27:00Z">
        <w:r w:rsidR="00BD619F">
          <w:rPr>
            <w:rFonts w:ascii="Times New Roman" w:eastAsia="Times New Roman" w:hAnsi="Times New Roman" w:cs="Times New Roman"/>
            <w:sz w:val="24"/>
            <w:szCs w:val="24"/>
          </w:rPr>
          <w:t xml:space="preserve">, </w:t>
        </w:r>
      </w:ins>
      <w:ins w:id="273" w:author="Julia Christensen" w:date="2023-12-05T13:51:00Z">
        <w:r w:rsidR="00134B2A">
          <w:rPr>
            <w:rFonts w:ascii="Times New Roman" w:eastAsia="Times New Roman" w:hAnsi="Times New Roman" w:cs="Times New Roman"/>
            <w:sz w:val="24"/>
            <w:szCs w:val="24"/>
          </w:rPr>
          <w:t>Pandas</w:t>
        </w:r>
      </w:ins>
      <w:ins w:id="274" w:author="Julia Christensen" w:date="2023-12-05T16:27:00Z">
        <w:r w:rsidR="00BD619F">
          <w:rPr>
            <w:rFonts w:ascii="Times New Roman" w:eastAsia="Times New Roman" w:hAnsi="Times New Roman" w:cs="Times New Roman"/>
            <w:sz w:val="24"/>
            <w:szCs w:val="24"/>
          </w:rPr>
          <w:t xml:space="preserve">, </w:t>
        </w:r>
      </w:ins>
      <w:ins w:id="275" w:author="Julia Christensen" w:date="2023-12-05T13:51:00Z">
        <w:r w:rsidR="00134B2A">
          <w:rPr>
            <w:rFonts w:ascii="Times New Roman" w:eastAsia="Times New Roman" w:hAnsi="Times New Roman" w:cs="Times New Roman"/>
            <w:sz w:val="24"/>
            <w:szCs w:val="24"/>
          </w:rPr>
          <w:t>Json</w:t>
        </w:r>
      </w:ins>
      <w:ins w:id="276" w:author="Julia Christensen" w:date="2023-12-05T16:27:00Z">
        <w:r w:rsidR="00BD619F">
          <w:rPr>
            <w:rFonts w:ascii="Times New Roman" w:eastAsia="Times New Roman" w:hAnsi="Times New Roman" w:cs="Times New Roman"/>
            <w:sz w:val="24"/>
            <w:szCs w:val="24"/>
          </w:rPr>
          <w:t xml:space="preserve">, </w:t>
        </w:r>
      </w:ins>
      <w:ins w:id="277" w:author="Julia Christensen" w:date="2023-12-05T13:52:00Z">
        <w:r w:rsidR="0012626E">
          <w:rPr>
            <w:rFonts w:ascii="Times New Roman" w:eastAsia="Times New Roman" w:hAnsi="Times New Roman" w:cs="Times New Roman"/>
            <w:sz w:val="24"/>
            <w:szCs w:val="24"/>
          </w:rPr>
          <w:t>Openpyxl</w:t>
        </w:r>
      </w:ins>
      <w:ins w:id="278" w:author="Julia Christensen" w:date="2023-12-05T16:27:00Z">
        <w:r w:rsidR="00BD619F">
          <w:rPr>
            <w:rFonts w:ascii="Times New Roman" w:eastAsia="Times New Roman" w:hAnsi="Times New Roman" w:cs="Times New Roman"/>
            <w:sz w:val="24"/>
            <w:szCs w:val="24"/>
          </w:rPr>
          <w:t xml:space="preserve">, </w:t>
        </w:r>
      </w:ins>
      <w:ins w:id="279" w:author="Julia Christensen" w:date="2023-12-05T13:54:00Z">
        <w:r w:rsidR="001C4F2F">
          <w:rPr>
            <w:rFonts w:ascii="Times New Roman" w:eastAsia="Times New Roman" w:hAnsi="Times New Roman" w:cs="Times New Roman"/>
            <w:sz w:val="24"/>
            <w:szCs w:val="24"/>
          </w:rPr>
          <w:t>M</w:t>
        </w:r>
      </w:ins>
      <w:ins w:id="280" w:author="Julia Christensen" w:date="2023-12-05T13:55:00Z">
        <w:r w:rsidR="001C4F2F">
          <w:rPr>
            <w:rFonts w:ascii="Times New Roman" w:eastAsia="Times New Roman" w:hAnsi="Times New Roman" w:cs="Times New Roman"/>
            <w:sz w:val="24"/>
            <w:szCs w:val="24"/>
          </w:rPr>
          <w:t>atplotlib</w:t>
        </w:r>
        <w:r w:rsidR="000F5C7F">
          <w:rPr>
            <w:rFonts w:ascii="Times New Roman" w:eastAsia="Times New Roman" w:hAnsi="Times New Roman" w:cs="Times New Roman"/>
            <w:sz w:val="24"/>
            <w:szCs w:val="24"/>
          </w:rPr>
          <w:t>.pyplot</w:t>
        </w:r>
      </w:ins>
      <w:ins w:id="281" w:author="Julia Christensen" w:date="2023-12-05T16:27:00Z">
        <w:r w:rsidR="00BD619F">
          <w:rPr>
            <w:rFonts w:ascii="Times New Roman" w:eastAsia="Times New Roman" w:hAnsi="Times New Roman" w:cs="Times New Roman"/>
            <w:sz w:val="24"/>
            <w:szCs w:val="24"/>
          </w:rPr>
          <w:t xml:space="preserve">, </w:t>
        </w:r>
      </w:ins>
      <w:ins w:id="282" w:author="Julia Christensen" w:date="2023-12-05T13:55:00Z">
        <w:r w:rsidR="000F5C7F">
          <w:rPr>
            <w:rFonts w:ascii="Times New Roman" w:eastAsia="Times New Roman" w:hAnsi="Times New Roman" w:cs="Times New Roman"/>
            <w:sz w:val="24"/>
            <w:szCs w:val="24"/>
          </w:rPr>
          <w:t>Random</w:t>
        </w:r>
      </w:ins>
      <w:ins w:id="283" w:author="Julia Christensen" w:date="2023-12-05T16:27:00Z">
        <w:r w:rsidR="00BD619F">
          <w:rPr>
            <w:rFonts w:ascii="Times New Roman" w:eastAsia="Times New Roman" w:hAnsi="Times New Roman" w:cs="Times New Roman"/>
            <w:sz w:val="24"/>
            <w:szCs w:val="24"/>
          </w:rPr>
          <w:t xml:space="preserve">, </w:t>
        </w:r>
      </w:ins>
      <w:ins w:id="284" w:author="Julia Christensen" w:date="2023-12-05T13:55:00Z">
        <w:r w:rsidR="000F5C7F">
          <w:rPr>
            <w:rFonts w:ascii="Times New Roman" w:eastAsia="Times New Roman" w:hAnsi="Times New Roman" w:cs="Times New Roman"/>
            <w:sz w:val="24"/>
            <w:szCs w:val="24"/>
          </w:rPr>
          <w:t>WordCloud</w:t>
        </w:r>
      </w:ins>
      <w:ins w:id="285" w:author="Julia Christensen" w:date="2023-12-05T16:27:00Z">
        <w:r w:rsidR="00BD619F">
          <w:rPr>
            <w:rFonts w:ascii="Times New Roman" w:eastAsia="Times New Roman" w:hAnsi="Times New Roman" w:cs="Times New Roman"/>
            <w:sz w:val="24"/>
            <w:szCs w:val="24"/>
          </w:rPr>
          <w:t>.</w:t>
        </w:r>
        <w:r w:rsidR="00BE3DA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 new worksheet was created, where the first coding concept </w:t>
      </w:r>
      <w:del w:id="286" w:author="Julia Christensen" w:date="2023-12-05T14:04:00Z">
        <w:r w:rsidDel="00315113">
          <w:rPr>
            <w:rFonts w:ascii="Times New Roman" w:eastAsia="Times New Roman" w:hAnsi="Times New Roman" w:cs="Times New Roman"/>
            <w:sz w:val="24"/>
            <w:szCs w:val="24"/>
          </w:rPr>
          <w:delText xml:space="preserve">the researcher did </w:delText>
        </w:r>
      </w:del>
      <w:r>
        <w:rPr>
          <w:rFonts w:ascii="Times New Roman" w:eastAsia="Times New Roman" w:hAnsi="Times New Roman" w:cs="Times New Roman"/>
          <w:sz w:val="24"/>
          <w:szCs w:val="24"/>
        </w:rPr>
        <w:t>was to check to make sure the text file and data could be accessed using Python</w:t>
      </w:r>
      <w:ins w:id="287" w:author="Julia Christensen" w:date="2023-12-05T14:05:00Z">
        <w:r w:rsidR="00501ED6">
          <w:rPr>
            <w:rFonts w:ascii="Times New Roman" w:eastAsia="Times New Roman" w:hAnsi="Times New Roman" w:cs="Times New Roman"/>
            <w:sz w:val="24"/>
            <w:szCs w:val="24"/>
          </w:rPr>
          <w:t>.</w:t>
        </w:r>
        <w:r w:rsidR="00B15514">
          <w:rPr>
            <w:rFonts w:ascii="Times New Roman" w:eastAsia="Times New Roman" w:hAnsi="Times New Roman" w:cs="Times New Roman"/>
            <w:sz w:val="24"/>
            <w:szCs w:val="24"/>
          </w:rPr>
          <w:t xml:space="preserve"> The code</w:t>
        </w:r>
      </w:ins>
      <w:del w:id="288" w:author="Julia Christensen" w:date="2023-12-05T14:05:00Z">
        <w:r w:rsidDel="00B15514">
          <w:rPr>
            <w:rFonts w:ascii="Times New Roman" w:eastAsia="Times New Roman" w:hAnsi="Times New Roman" w:cs="Times New Roman"/>
            <w:sz w:val="24"/>
            <w:szCs w:val="24"/>
          </w:rPr>
          <w:delText xml:space="preserve"> by</w:delText>
        </w:r>
      </w:del>
      <w:r>
        <w:rPr>
          <w:rFonts w:ascii="Times New Roman" w:eastAsia="Times New Roman" w:hAnsi="Times New Roman" w:cs="Times New Roman"/>
          <w:sz w:val="24"/>
          <w:szCs w:val="24"/>
        </w:rPr>
        <w:t xml:space="preserve"> open</w:t>
      </w:r>
      <w:ins w:id="289" w:author="Julia Christensen" w:date="2023-12-05T14:06:00Z">
        <w:r w:rsidR="00B15514">
          <w:rPr>
            <w:rFonts w:ascii="Times New Roman" w:eastAsia="Times New Roman" w:hAnsi="Times New Roman" w:cs="Times New Roman"/>
            <w:sz w:val="24"/>
            <w:szCs w:val="24"/>
          </w:rPr>
          <w:t>ed and read</w:t>
        </w:r>
      </w:ins>
      <w:del w:id="290" w:author="Julia Christensen" w:date="2023-12-05T14:06:00Z">
        <w:r w:rsidDel="00B15514">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the file</w:t>
      </w:r>
      <w:ins w:id="291" w:author="Julia Christensen" w:date="2023-12-05T14:06:00Z">
        <w:r w:rsidR="005C6E9E">
          <w:rPr>
            <w:rFonts w:ascii="Times New Roman" w:eastAsia="Times New Roman" w:hAnsi="Times New Roman" w:cs="Times New Roman"/>
            <w:sz w:val="24"/>
            <w:szCs w:val="24"/>
          </w:rPr>
          <w:t xml:space="preserve"> </w:t>
        </w:r>
      </w:ins>
      <w:del w:id="292" w:author="Julia Christensen" w:date="2023-12-05T14:06:00Z">
        <w:r w:rsidDel="005C6E9E">
          <w:rPr>
            <w:rFonts w:ascii="Times New Roman" w:eastAsia="Times New Roman" w:hAnsi="Times New Roman" w:cs="Times New Roman"/>
            <w:sz w:val="24"/>
            <w:szCs w:val="24"/>
          </w:rPr>
          <w:delText xml:space="preserve"> and reading through the list to </w:delText>
        </w:r>
      </w:del>
      <w:r>
        <w:rPr>
          <w:rFonts w:ascii="Times New Roman" w:eastAsia="Times New Roman" w:hAnsi="Times New Roman" w:cs="Times New Roman"/>
          <w:sz w:val="24"/>
          <w:szCs w:val="24"/>
        </w:rPr>
        <w:t>output</w:t>
      </w:r>
      <w:ins w:id="293" w:author="Julia Christensen" w:date="2023-12-05T14:06:00Z">
        <w:r w:rsidR="005C6E9E">
          <w:rPr>
            <w:rFonts w:ascii="Times New Roman" w:eastAsia="Times New Roman" w:hAnsi="Times New Roman" w:cs="Times New Roman"/>
            <w:sz w:val="24"/>
            <w:szCs w:val="24"/>
          </w:rPr>
          <w:t>ted</w:t>
        </w:r>
      </w:ins>
      <w:r>
        <w:rPr>
          <w:rFonts w:ascii="Times New Roman" w:eastAsia="Times New Roman" w:hAnsi="Times New Roman" w:cs="Times New Roman"/>
          <w:sz w:val="24"/>
          <w:szCs w:val="24"/>
        </w:rPr>
        <w:t xml:space="preserve"> how many samples there were</w:t>
      </w:r>
      <w:ins w:id="294" w:author="Julia Christensen" w:date="2023-12-05T14:07:00Z">
        <w:r w:rsidR="008B2500">
          <w:rPr>
            <w:rFonts w:ascii="Times New Roman" w:eastAsia="Times New Roman" w:hAnsi="Times New Roman" w:cs="Times New Roman"/>
            <w:sz w:val="24"/>
            <w:szCs w:val="24"/>
          </w:rPr>
          <w:t>, which matched</w:t>
        </w:r>
      </w:ins>
      <w:del w:id="295" w:author="Julia Christensen" w:date="2023-12-05T14:07:00Z">
        <w:r w:rsidDel="008B250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296" w:author="Julia Christensen" w:date="2023-12-05T14:07:00Z">
        <w:r w:rsidR="006C320C">
          <w:rPr>
            <w:rFonts w:ascii="Times New Roman" w:eastAsia="Times New Roman" w:hAnsi="Times New Roman" w:cs="Times New Roman"/>
            <w:sz w:val="24"/>
            <w:szCs w:val="24"/>
          </w:rPr>
          <w:t xml:space="preserve">to the number in the text editor; 1,100 samples. </w:t>
        </w:r>
      </w:ins>
      <w:ins w:id="297" w:author="Julia Christensen" w:date="2023-12-05T14:08:00Z">
        <w:r w:rsidR="006378A7">
          <w:rPr>
            <w:rFonts w:ascii="Times New Roman" w:eastAsia="Times New Roman" w:hAnsi="Times New Roman" w:cs="Times New Roman"/>
            <w:sz w:val="24"/>
            <w:szCs w:val="24"/>
          </w:rPr>
          <w:t>Further code was created to</w:t>
        </w:r>
      </w:ins>
      <w:del w:id="298" w:author="Julia Christensen" w:date="2023-12-05T14:07:00Z">
        <w:r w:rsidDel="006C320C">
          <w:rPr>
            <w:rFonts w:ascii="Times New Roman" w:eastAsia="Times New Roman" w:hAnsi="Times New Roman" w:cs="Times New Roman"/>
            <w:sz w:val="24"/>
            <w:szCs w:val="24"/>
          </w:rPr>
          <w:delText xml:space="preserve">The sample size, 1,100, </w:delText>
        </w:r>
      </w:del>
      <w:del w:id="299" w:author="Julia Christensen" w:date="2023-12-05T08:13:00Z">
        <w:r w:rsidDel="002B6A48">
          <w:rPr>
            <w:rFonts w:ascii="Times New Roman" w:eastAsia="Times New Roman" w:hAnsi="Times New Roman" w:cs="Times New Roman"/>
            <w:sz w:val="24"/>
            <w:szCs w:val="24"/>
          </w:rPr>
          <w:delText xml:space="preserve"> </w:delText>
        </w:r>
      </w:del>
      <w:del w:id="300" w:author="Julia Christensen" w:date="2023-12-05T14:07:00Z">
        <w:r w:rsidDel="006C320C">
          <w:rPr>
            <w:rFonts w:ascii="Times New Roman" w:eastAsia="Times New Roman" w:hAnsi="Times New Roman" w:cs="Times New Roman"/>
            <w:sz w:val="24"/>
            <w:szCs w:val="24"/>
          </w:rPr>
          <w:delText xml:space="preserve">matched the number shown in Notepad. </w:delText>
        </w:r>
      </w:del>
      <w:del w:id="301" w:author="Julia Christensen" w:date="2023-12-05T14:08:00Z">
        <w:r w:rsidDel="006378A7">
          <w:rPr>
            <w:rFonts w:ascii="Times New Roman" w:eastAsia="Times New Roman" w:hAnsi="Times New Roman" w:cs="Times New Roman"/>
            <w:sz w:val="24"/>
            <w:szCs w:val="24"/>
          </w:rPr>
          <w:delText>The researcher then needed</w:delText>
        </w:r>
        <w:r w:rsidDel="002B2E69">
          <w:rPr>
            <w:rFonts w:ascii="Times New Roman" w:eastAsia="Times New Roman" w:hAnsi="Times New Roman" w:cs="Times New Roman"/>
            <w:sz w:val="24"/>
            <w:szCs w:val="24"/>
          </w:rPr>
          <w:delText xml:space="preserve"> to</w:delText>
        </w:r>
      </w:del>
      <w:r>
        <w:rPr>
          <w:rFonts w:ascii="Times New Roman" w:eastAsia="Times New Roman" w:hAnsi="Times New Roman" w:cs="Times New Roman"/>
          <w:sz w:val="24"/>
          <w:szCs w:val="24"/>
        </w:rPr>
        <w:t xml:space="preserve"> check for duplicates, and there were six duplicates, </w:t>
      </w:r>
      <w:ins w:id="302" w:author="Julia Christensen" w:date="2023-12-05T14:08:00Z">
        <w:r w:rsidR="002B2E69">
          <w:rPr>
            <w:rFonts w:ascii="Times New Roman" w:eastAsia="Times New Roman" w:hAnsi="Times New Roman" w:cs="Times New Roman"/>
            <w:sz w:val="24"/>
            <w:szCs w:val="24"/>
          </w:rPr>
          <w:t>which were deleted</w:t>
        </w:r>
      </w:ins>
      <w:ins w:id="303" w:author="Julia Christensen" w:date="2023-12-05T14:09:00Z">
        <w:r w:rsidR="008D1245">
          <w:rPr>
            <w:rFonts w:ascii="Times New Roman" w:eastAsia="Times New Roman" w:hAnsi="Times New Roman" w:cs="Times New Roman"/>
            <w:sz w:val="24"/>
            <w:szCs w:val="24"/>
          </w:rPr>
          <w:t xml:space="preserve">. </w:t>
        </w:r>
      </w:ins>
      <w:del w:id="304" w:author="Julia Christensen" w:date="2023-12-05T14:09:00Z">
        <w:r w:rsidDel="008D1245">
          <w:rPr>
            <w:rFonts w:ascii="Times New Roman" w:eastAsia="Times New Roman" w:hAnsi="Times New Roman" w:cs="Times New Roman"/>
            <w:sz w:val="24"/>
            <w:szCs w:val="24"/>
          </w:rPr>
          <w:delText xml:space="preserve">so using the search outcome in Notepad, the researcher confirmed that there were duplicates, so the duplicates were deleted. </w:delText>
        </w:r>
      </w:del>
      <w:r>
        <w:rPr>
          <w:rFonts w:ascii="Times New Roman" w:eastAsia="Times New Roman" w:hAnsi="Times New Roman" w:cs="Times New Roman"/>
          <w:sz w:val="24"/>
          <w:szCs w:val="24"/>
        </w:rPr>
        <w:t xml:space="preserve">Then Steps 2-9 were repeated until 1,100 samples were again reached, </w:t>
      </w:r>
      <w:ins w:id="305" w:author="Julia Christensen" w:date="2023-12-05T14:09:00Z">
        <w:r w:rsidR="008D1245">
          <w:rPr>
            <w:rFonts w:ascii="Times New Roman" w:eastAsia="Times New Roman" w:hAnsi="Times New Roman" w:cs="Times New Roman"/>
            <w:sz w:val="24"/>
            <w:szCs w:val="24"/>
          </w:rPr>
          <w:t xml:space="preserve">which </w:t>
        </w:r>
      </w:ins>
      <w:r>
        <w:rPr>
          <w:rFonts w:ascii="Times New Roman" w:eastAsia="Times New Roman" w:hAnsi="Times New Roman" w:cs="Times New Roman"/>
          <w:sz w:val="24"/>
          <w:szCs w:val="24"/>
        </w:rPr>
        <w:t>lead</w:t>
      </w:r>
      <w:del w:id="306" w:author="Julia Christensen" w:date="2023-12-05T14:09:00Z">
        <w:r w:rsidDel="008D1245">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w:t>
      </w:r>
      <w:del w:id="307" w:author="Julia Christensen" w:date="2023-12-05T14:10:00Z">
        <w:r w:rsidDel="00D927DF">
          <w:rPr>
            <w:rFonts w:ascii="Times New Roman" w:eastAsia="Times New Roman" w:hAnsi="Times New Roman" w:cs="Times New Roman"/>
            <w:sz w:val="24"/>
            <w:szCs w:val="24"/>
          </w:rPr>
          <w:delText xml:space="preserve">to going </w:delText>
        </w:r>
      </w:del>
      <w:r>
        <w:rPr>
          <w:rFonts w:ascii="Times New Roman" w:eastAsia="Times New Roman" w:hAnsi="Times New Roman" w:cs="Times New Roman"/>
          <w:sz w:val="24"/>
          <w:szCs w:val="24"/>
        </w:rPr>
        <w:t xml:space="preserve">back to the Python code, </w:t>
      </w:r>
      <w:del w:id="308" w:author="Julia Christensen" w:date="2023-12-05T14:10:00Z">
        <w:r w:rsidDel="00D927DF">
          <w:rPr>
            <w:rFonts w:ascii="Times New Roman" w:eastAsia="Times New Roman" w:hAnsi="Times New Roman" w:cs="Times New Roman"/>
            <w:sz w:val="24"/>
            <w:szCs w:val="24"/>
          </w:rPr>
          <w:delText xml:space="preserve">checking </w:delText>
        </w:r>
      </w:del>
      <w:r>
        <w:rPr>
          <w:rFonts w:ascii="Times New Roman" w:eastAsia="Times New Roman" w:hAnsi="Times New Roman" w:cs="Times New Roman"/>
          <w:sz w:val="24"/>
          <w:szCs w:val="24"/>
        </w:rPr>
        <w:t xml:space="preserve">to ensure the number of samples matched, and </w:t>
      </w:r>
      <w:ins w:id="309" w:author="Julia Christensen" w:date="2023-12-05T14:10:00Z">
        <w:r w:rsidR="00D927DF">
          <w:rPr>
            <w:rFonts w:ascii="Times New Roman" w:eastAsia="Times New Roman" w:hAnsi="Times New Roman" w:cs="Times New Roman"/>
            <w:sz w:val="24"/>
            <w:szCs w:val="24"/>
          </w:rPr>
          <w:t>no</w:t>
        </w:r>
      </w:ins>
      <w:del w:id="310" w:author="Julia Christensen" w:date="2023-12-05T14:10:00Z">
        <w:r w:rsidDel="00D927DF">
          <w:rPr>
            <w:rFonts w:ascii="Times New Roman" w:eastAsia="Times New Roman" w:hAnsi="Times New Roman" w:cs="Times New Roman"/>
            <w:sz w:val="24"/>
            <w:szCs w:val="24"/>
          </w:rPr>
          <w:delText>then</w:delText>
        </w:r>
      </w:del>
      <w:r>
        <w:rPr>
          <w:rFonts w:ascii="Times New Roman" w:eastAsia="Times New Roman" w:hAnsi="Times New Roman" w:cs="Times New Roman"/>
          <w:sz w:val="24"/>
          <w:szCs w:val="24"/>
        </w:rPr>
        <w:t xml:space="preserve"> duplicate</w:t>
      </w:r>
      <w:ins w:id="311" w:author="Julia Christensen" w:date="2023-12-05T14:10:00Z">
        <w:r w:rsidR="00D927DF">
          <w:rPr>
            <w:rFonts w:ascii="Times New Roman" w:eastAsia="Times New Roman" w:hAnsi="Times New Roman" w:cs="Times New Roman"/>
            <w:sz w:val="24"/>
            <w:szCs w:val="24"/>
          </w:rPr>
          <w:t>s</w:t>
        </w:r>
        <w:r w:rsidR="009A08F0">
          <w:rPr>
            <w:rFonts w:ascii="Times New Roman" w:eastAsia="Times New Roman" w:hAnsi="Times New Roman" w:cs="Times New Roman"/>
            <w:sz w:val="24"/>
            <w:szCs w:val="24"/>
          </w:rPr>
          <w:t xml:space="preserve"> found</w:t>
        </w:r>
      </w:ins>
      <w:del w:id="312" w:author="Julia Christensen" w:date="2023-12-05T14:10:00Z">
        <w:r w:rsidDel="00D927DF">
          <w:rPr>
            <w:rFonts w:ascii="Times New Roman" w:eastAsia="Times New Roman" w:hAnsi="Times New Roman" w:cs="Times New Roman"/>
            <w:sz w:val="24"/>
            <w:szCs w:val="24"/>
          </w:rPr>
          <w:delText>s</w:delText>
        </w:r>
      </w:del>
      <w:ins w:id="313" w:author="Julia Christensen" w:date="2023-12-05T14:10:00Z">
        <w:r w:rsidR="009A08F0">
          <w:rPr>
            <w:rFonts w:ascii="Times New Roman" w:eastAsia="Times New Roman" w:hAnsi="Times New Roman" w:cs="Times New Roman"/>
            <w:sz w:val="24"/>
            <w:szCs w:val="24"/>
          </w:rPr>
          <w:t>.</w:t>
        </w:r>
      </w:ins>
      <w:del w:id="314" w:author="Julia Christensen" w:date="2023-12-05T14:10:00Z">
        <w:r w:rsidDel="009A08F0">
          <w:rPr>
            <w:rFonts w:ascii="Times New Roman" w:eastAsia="Times New Roman" w:hAnsi="Times New Roman" w:cs="Times New Roman"/>
            <w:sz w:val="24"/>
            <w:szCs w:val="24"/>
          </w:rPr>
          <w:delText>; there were none.</w:delText>
        </w:r>
      </w:del>
      <w:r>
        <w:rPr>
          <w:rFonts w:ascii="Times New Roman" w:eastAsia="Times New Roman" w:hAnsi="Times New Roman" w:cs="Times New Roman"/>
          <w:sz w:val="24"/>
          <w:szCs w:val="24"/>
        </w:rPr>
        <w:t xml:space="preserve"> </w:t>
      </w:r>
      <w:ins w:id="315" w:author="Julia Christensen" w:date="2023-12-05T14:11:00Z">
        <w:r w:rsidR="00170F01">
          <w:rPr>
            <w:rFonts w:ascii="Times New Roman" w:eastAsia="Times New Roman" w:hAnsi="Times New Roman" w:cs="Times New Roman"/>
            <w:sz w:val="24"/>
            <w:szCs w:val="24"/>
          </w:rPr>
          <w:t>Afterward</w:t>
        </w:r>
        <w:r w:rsidR="00785954">
          <w:rPr>
            <w:rFonts w:ascii="Times New Roman" w:eastAsia="Times New Roman" w:hAnsi="Times New Roman" w:cs="Times New Roman"/>
            <w:sz w:val="24"/>
            <w:szCs w:val="24"/>
          </w:rPr>
          <w:t xml:space="preserve">, </w:t>
        </w:r>
      </w:ins>
      <w:del w:id="316" w:author="Julia Christensen" w:date="2023-12-05T14:10:00Z">
        <w:r w:rsidDel="009A08F0">
          <w:rPr>
            <w:rFonts w:ascii="Times New Roman" w:eastAsia="Times New Roman" w:hAnsi="Times New Roman" w:cs="Times New Roman"/>
            <w:sz w:val="24"/>
            <w:szCs w:val="24"/>
          </w:rPr>
          <w:delText>Ne</w:delText>
        </w:r>
      </w:del>
      <w:del w:id="317" w:author="Julia Christensen" w:date="2023-12-05T14:11:00Z">
        <w:r w:rsidDel="009A08F0">
          <w:rPr>
            <w:rFonts w:ascii="Times New Roman" w:eastAsia="Times New Roman" w:hAnsi="Times New Roman" w:cs="Times New Roman"/>
            <w:sz w:val="24"/>
            <w:szCs w:val="24"/>
          </w:rPr>
          <w:delText>xt, s</w:delText>
        </w:r>
        <w:r w:rsidDel="00785954">
          <w:rPr>
            <w:rFonts w:ascii="Times New Roman" w:eastAsia="Times New Roman" w:hAnsi="Times New Roman" w:cs="Times New Roman"/>
            <w:sz w:val="24"/>
            <w:szCs w:val="24"/>
          </w:rPr>
          <w:delText xml:space="preserve">ince Jupyter Notebook uses a browser, the researcher added another tab that </w:delText>
        </w:r>
      </w:del>
      <w:r>
        <w:rPr>
          <w:rFonts w:ascii="Times New Roman" w:eastAsia="Times New Roman" w:hAnsi="Times New Roman" w:cs="Times New Roman"/>
          <w:sz w:val="24"/>
          <w:szCs w:val="24"/>
        </w:rPr>
        <w:t xml:space="preserve">went to the PubTator API website (link: </w:t>
      </w:r>
      <w:hyperlink r:id="rId16">
        <w:r>
          <w:rPr>
            <w:rFonts w:ascii="Times New Roman" w:eastAsia="Times New Roman" w:hAnsi="Times New Roman" w:cs="Times New Roman"/>
            <w:color w:val="1155CC"/>
            <w:sz w:val="24"/>
            <w:szCs w:val="24"/>
            <w:u w:val="single"/>
          </w:rPr>
          <w:t>https://www.ncbi.nlm.nih.gov/research/pubtator/api.html</w:t>
        </w:r>
      </w:hyperlink>
      <w:r>
        <w:rPr>
          <w:rFonts w:ascii="Times New Roman" w:eastAsia="Times New Roman" w:hAnsi="Times New Roman" w:cs="Times New Roman"/>
          <w:sz w:val="24"/>
          <w:szCs w:val="24"/>
        </w:rPr>
        <w:t>) and followed the directions. After realizing that the code to obtain the information using the PMIDs differs between full-text and abstracts, the researcher had to take their list of 1,100 samples and perform similar steps to what they did before to separate abstracts and full-text. The steps that the researcher did are listed below:</w:t>
      </w:r>
    </w:p>
    <w:p w14:paraId="4F953304" w14:textId="77777777" w:rsidR="00683EB6" w:rsidRDefault="00683EB6">
      <w:pPr>
        <w:spacing w:line="480" w:lineRule="auto"/>
        <w:rPr>
          <w:ins w:id="318" w:author="Julia Christensen" w:date="2023-12-05T16:15:00Z"/>
          <w:rFonts w:ascii="Times New Roman" w:eastAsia="Times New Roman" w:hAnsi="Times New Roman" w:cs="Times New Roman"/>
          <w:sz w:val="24"/>
          <w:szCs w:val="24"/>
        </w:rPr>
      </w:pPr>
    </w:p>
    <w:p w14:paraId="169CF46C" w14:textId="7F1879F5" w:rsidR="003C579A" w:rsidRDefault="00901034">
      <w:pPr>
        <w:spacing w:line="480" w:lineRule="auto"/>
        <w:rPr>
          <w:rFonts w:ascii="Times New Roman" w:eastAsia="Times New Roman" w:hAnsi="Times New Roman" w:cs="Times New Roman"/>
          <w:sz w:val="24"/>
          <w:szCs w:val="24"/>
        </w:rPr>
        <w:pPrChange w:id="319" w:author="Julia Christensen" w:date="2023-12-05T16:15:00Z">
          <w:pPr>
            <w:numPr>
              <w:numId w:val="1"/>
            </w:numPr>
            <w:spacing w:line="480" w:lineRule="auto"/>
            <w:ind w:left="720" w:hanging="360"/>
          </w:pPr>
        </w:pPrChange>
      </w:pPr>
      <w:del w:id="320" w:author="Julia Christensen" w:date="2023-12-05T14:17:00Z">
        <w:r w:rsidDel="00BC7EB7">
          <w:rPr>
            <w:rFonts w:ascii="Times New Roman" w:eastAsia="Times New Roman" w:hAnsi="Times New Roman" w:cs="Times New Roman"/>
            <w:sz w:val="24"/>
            <w:szCs w:val="24"/>
          </w:rPr>
          <w:lastRenderedPageBreak/>
          <w:delText>In Notepad, two separate tabs were created and saved, one for abstracts and the other for full-text.</w:delText>
        </w:r>
      </w:del>
      <w:ins w:id="321" w:author="Julia Christensen" w:date="2023-12-05T14:17:00Z">
        <w:r w:rsidR="00BC7EB7">
          <w:rPr>
            <w:rFonts w:ascii="Times New Roman" w:eastAsia="Times New Roman" w:hAnsi="Times New Roman" w:cs="Times New Roman"/>
            <w:sz w:val="24"/>
            <w:szCs w:val="24"/>
          </w:rPr>
          <w:t>New tabs in the text editor was created and saved</w:t>
        </w:r>
        <w:r w:rsidR="00555F16">
          <w:rPr>
            <w:rFonts w:ascii="Times New Roman" w:eastAsia="Times New Roman" w:hAnsi="Times New Roman" w:cs="Times New Roman"/>
            <w:sz w:val="24"/>
            <w:szCs w:val="24"/>
          </w:rPr>
          <w:t xml:space="preserve">, </w:t>
        </w:r>
      </w:ins>
      <w:ins w:id="322" w:author="Julia Christensen" w:date="2023-12-05T14:18:00Z">
        <w:r w:rsidR="00555F16">
          <w:rPr>
            <w:rFonts w:ascii="Times New Roman" w:eastAsia="Times New Roman" w:hAnsi="Times New Roman" w:cs="Times New Roman"/>
            <w:sz w:val="24"/>
            <w:szCs w:val="24"/>
          </w:rPr>
          <w:t xml:space="preserve">dedicated for abstracts and full-text data respectively. </w:t>
        </w:r>
      </w:ins>
    </w:p>
    <w:p w14:paraId="1E598178" w14:textId="16E3FD6F" w:rsidR="003C579A" w:rsidRDefault="0090103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PubTator, </w:t>
      </w:r>
      <w:del w:id="323" w:author="Julia Christensen" w:date="2023-12-05T14:19:00Z">
        <w:r w:rsidDel="00183B30">
          <w:rPr>
            <w:rFonts w:ascii="Times New Roman" w:eastAsia="Times New Roman" w:hAnsi="Times New Roman" w:cs="Times New Roman"/>
            <w:sz w:val="24"/>
            <w:szCs w:val="24"/>
          </w:rPr>
          <w:delText>if there is no collections tab, one was added. T</w:delText>
        </w:r>
      </w:del>
      <w:r>
        <w:rPr>
          <w:rFonts w:ascii="Times New Roman" w:eastAsia="Times New Roman" w:hAnsi="Times New Roman" w:cs="Times New Roman"/>
          <w:sz w:val="24"/>
          <w:szCs w:val="24"/>
        </w:rPr>
        <w:t>he researcher did a similar Step 2 by obtaining the PMIDs from the samples file, but instead of cutting, it was copied</w:t>
      </w:r>
      <w:del w:id="324" w:author="Julia Christensen" w:date="2023-12-05T14:19:00Z">
        <w:r w:rsidDel="00E073AF">
          <w:rPr>
            <w:rFonts w:ascii="Times New Roman" w:eastAsia="Times New Roman" w:hAnsi="Times New Roman" w:cs="Times New Roman"/>
            <w:sz w:val="24"/>
            <w:szCs w:val="24"/>
          </w:rPr>
          <w:delText>, but an empty line above and below the samples copied was added to keep track of what was copied</w:delText>
        </w:r>
      </w:del>
      <w:r>
        <w:rPr>
          <w:rFonts w:ascii="Times New Roman" w:eastAsia="Times New Roman" w:hAnsi="Times New Roman" w:cs="Times New Roman"/>
          <w:sz w:val="24"/>
          <w:szCs w:val="24"/>
        </w:rPr>
        <w:t>.</w:t>
      </w:r>
    </w:p>
    <w:p w14:paraId="6AC88ED7" w14:textId="3655F2CF" w:rsidR="003C579A" w:rsidRDefault="0090103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PMIDs were pasted in the search bar</w:t>
      </w:r>
      <w:ins w:id="325" w:author="Julia Christensen" w:date="2023-12-05T14:20:00Z">
        <w:r w:rsidR="005D3934">
          <w:rPr>
            <w:rFonts w:ascii="Times New Roman" w:eastAsia="Times New Roman" w:hAnsi="Times New Roman" w:cs="Times New Roman"/>
            <w:sz w:val="24"/>
            <w:szCs w:val="24"/>
          </w:rPr>
          <w:t>, entered and</w:t>
        </w:r>
      </w:ins>
      <w:del w:id="326" w:author="Julia Christensen" w:date="2023-12-05T14:20:00Z">
        <w:r w:rsidDel="005D3934">
          <w:rPr>
            <w:rFonts w:ascii="Times New Roman" w:eastAsia="Times New Roman" w:hAnsi="Times New Roman" w:cs="Times New Roman"/>
            <w:sz w:val="24"/>
            <w:szCs w:val="24"/>
          </w:rPr>
          <w:delText xml:space="preserve"> and entered</w:delText>
        </w:r>
        <w:r w:rsidDel="005532A4">
          <w:rPr>
            <w:rFonts w:ascii="Times New Roman" w:eastAsia="Times New Roman" w:hAnsi="Times New Roman" w:cs="Times New Roman"/>
            <w:sz w:val="24"/>
            <w:szCs w:val="24"/>
          </w:rPr>
          <w:delText xml:space="preserve">. In PubTator, there is </w:delText>
        </w:r>
      </w:del>
      <w:ins w:id="327" w:author="Julia Christensen" w:date="2023-12-05T14:20:00Z">
        <w:r w:rsidR="005532A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a filter for full-text</w:t>
      </w:r>
      <w:ins w:id="328" w:author="Julia Christensen" w:date="2023-12-05T14:20:00Z">
        <w:r w:rsidR="005532A4">
          <w:rPr>
            <w:rFonts w:ascii="Times New Roman" w:eastAsia="Times New Roman" w:hAnsi="Times New Roman" w:cs="Times New Roman"/>
            <w:sz w:val="24"/>
            <w:szCs w:val="24"/>
          </w:rPr>
          <w:t xml:space="preserve"> </w:t>
        </w:r>
      </w:ins>
      <w:del w:id="329" w:author="Julia Christensen" w:date="2023-12-05T14:20:00Z">
        <w:r w:rsidDel="005532A4">
          <w:rPr>
            <w:rFonts w:ascii="Times New Roman" w:eastAsia="Times New Roman" w:hAnsi="Times New Roman" w:cs="Times New Roman"/>
            <w:sz w:val="24"/>
            <w:szCs w:val="24"/>
          </w:rPr>
          <w:delText xml:space="preserve">, which </w:delText>
        </w:r>
      </w:del>
      <w:r>
        <w:rPr>
          <w:rFonts w:ascii="Times New Roman" w:eastAsia="Times New Roman" w:hAnsi="Times New Roman" w:cs="Times New Roman"/>
          <w:sz w:val="24"/>
          <w:szCs w:val="24"/>
        </w:rPr>
        <w:t xml:space="preserve">was </w:t>
      </w:r>
      <w:del w:id="330" w:author="Julia Christensen" w:date="2023-12-05T14:20:00Z">
        <w:r w:rsidDel="005532A4">
          <w:rPr>
            <w:rFonts w:ascii="Times New Roman" w:eastAsia="Times New Roman" w:hAnsi="Times New Roman" w:cs="Times New Roman"/>
            <w:sz w:val="24"/>
            <w:szCs w:val="24"/>
          </w:rPr>
          <w:delText xml:space="preserve">then </w:delText>
        </w:r>
      </w:del>
      <w:r>
        <w:rPr>
          <w:rFonts w:ascii="Times New Roman" w:eastAsia="Times New Roman" w:hAnsi="Times New Roman" w:cs="Times New Roman"/>
          <w:sz w:val="24"/>
          <w:szCs w:val="24"/>
        </w:rPr>
        <w:t>selected.</w:t>
      </w:r>
    </w:p>
    <w:p w14:paraId="2B1CBB6D" w14:textId="6DB18A7F" w:rsidR="003C579A" w:rsidRDefault="00901034">
      <w:pPr>
        <w:numPr>
          <w:ilvl w:val="0"/>
          <w:numId w:val="1"/>
        </w:numPr>
        <w:spacing w:line="480" w:lineRule="auto"/>
        <w:rPr>
          <w:rFonts w:ascii="Times New Roman" w:eastAsia="Times New Roman" w:hAnsi="Times New Roman" w:cs="Times New Roman"/>
          <w:sz w:val="24"/>
          <w:szCs w:val="24"/>
        </w:rPr>
      </w:pPr>
      <w:del w:id="331" w:author="Julia Christensen" w:date="2023-12-05T14:22:00Z">
        <w:r w:rsidDel="0028360F">
          <w:rPr>
            <w:rFonts w:ascii="Times New Roman" w:eastAsia="Times New Roman" w:hAnsi="Times New Roman" w:cs="Times New Roman"/>
            <w:sz w:val="24"/>
            <w:szCs w:val="24"/>
          </w:rPr>
          <w:delText>The researcher pasted the PMIDs in the code, then in PubTator in the filter version, all</w:delText>
        </w:r>
      </w:del>
      <w:ins w:id="332" w:author="Julia Christensen" w:date="2023-12-05T14:22:00Z">
        <w:r w:rsidR="0028360F">
          <w:rPr>
            <w:rFonts w:ascii="Times New Roman" w:eastAsia="Times New Roman" w:hAnsi="Times New Roman" w:cs="Times New Roman"/>
            <w:sz w:val="24"/>
            <w:szCs w:val="24"/>
          </w:rPr>
          <w:t>All</w:t>
        </w:r>
      </w:ins>
      <w:r>
        <w:rPr>
          <w:rFonts w:ascii="Times New Roman" w:eastAsia="Times New Roman" w:hAnsi="Times New Roman" w:cs="Times New Roman"/>
          <w:sz w:val="24"/>
          <w:szCs w:val="24"/>
        </w:rPr>
        <w:t xml:space="preserve"> the articles were placed in the collects by hitting the heart icon.</w:t>
      </w:r>
    </w:p>
    <w:p w14:paraId="084F1F0A" w14:textId="286ED7AF" w:rsidR="003C579A" w:rsidRDefault="0090103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PMIDs were collected, they were cut</w:t>
      </w:r>
      <w:ins w:id="333" w:author="Julia Christensen" w:date="2023-12-05T14:23:00Z">
        <w:r w:rsidR="00013457">
          <w:rPr>
            <w:rFonts w:ascii="Times New Roman" w:eastAsia="Times New Roman" w:hAnsi="Times New Roman" w:cs="Times New Roman"/>
            <w:sz w:val="24"/>
            <w:szCs w:val="24"/>
          </w:rPr>
          <w:t>,</w:t>
        </w:r>
      </w:ins>
      <w:del w:id="334" w:author="Julia Christensen" w:date="2023-12-05T14:23:00Z">
        <w:r w:rsidDel="00013457">
          <w:rPr>
            <w:rFonts w:ascii="Times New Roman" w:eastAsia="Times New Roman" w:hAnsi="Times New Roman" w:cs="Times New Roman"/>
            <w:sz w:val="24"/>
            <w:szCs w:val="24"/>
          </w:rPr>
          <w:delText xml:space="preserve"> and</w:delText>
        </w:r>
      </w:del>
      <w:r>
        <w:rPr>
          <w:rFonts w:ascii="Times New Roman" w:eastAsia="Times New Roman" w:hAnsi="Times New Roman" w:cs="Times New Roman"/>
          <w:sz w:val="24"/>
          <w:szCs w:val="24"/>
        </w:rPr>
        <w:t xml:space="preserve"> pasted</w:t>
      </w:r>
      <w:ins w:id="335" w:author="Julia Christensen" w:date="2023-12-05T14:23:00Z">
        <w:r w:rsidR="00013457">
          <w:rPr>
            <w:rFonts w:ascii="Times New Roman" w:eastAsia="Times New Roman" w:hAnsi="Times New Roman" w:cs="Times New Roman"/>
            <w:sz w:val="24"/>
            <w:szCs w:val="24"/>
          </w:rPr>
          <w:t>, and saved</w:t>
        </w:r>
      </w:ins>
      <w:r>
        <w:rPr>
          <w:rFonts w:ascii="Times New Roman" w:eastAsia="Times New Roman" w:hAnsi="Times New Roman" w:cs="Times New Roman"/>
          <w:sz w:val="24"/>
          <w:szCs w:val="24"/>
        </w:rPr>
        <w:t xml:space="preserve"> into the text file for full-text </w:t>
      </w:r>
      <w:del w:id="336" w:author="Julia Christensen" w:date="2023-12-05T14:23:00Z">
        <w:r w:rsidDel="00013457">
          <w:rPr>
            <w:rFonts w:ascii="Times New Roman" w:eastAsia="Times New Roman" w:hAnsi="Times New Roman" w:cs="Times New Roman"/>
            <w:sz w:val="24"/>
            <w:szCs w:val="24"/>
          </w:rPr>
          <w:delText xml:space="preserve">(saved) </w:delText>
        </w:r>
      </w:del>
      <w:r>
        <w:rPr>
          <w:rFonts w:ascii="Times New Roman" w:eastAsia="Times New Roman" w:hAnsi="Times New Roman" w:cs="Times New Roman"/>
          <w:sz w:val="24"/>
          <w:szCs w:val="24"/>
        </w:rPr>
        <w:t>and the code.</w:t>
      </w:r>
    </w:p>
    <w:p w14:paraId="5E667F53" w14:textId="0270F5ED" w:rsidR="003C579A" w:rsidRDefault="00901034">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w:t>
      </w:r>
      <w:del w:id="337" w:author="Julia Christensen" w:date="2023-12-05T14:23:00Z">
        <w:r w:rsidDel="00DB2D62">
          <w:rPr>
            <w:rFonts w:ascii="Times New Roman" w:eastAsia="Times New Roman" w:hAnsi="Times New Roman" w:cs="Times New Roman"/>
            <w:sz w:val="24"/>
            <w:szCs w:val="24"/>
          </w:rPr>
          <w:delText xml:space="preserve"> then</w:delText>
        </w:r>
      </w:del>
      <w:r>
        <w:rPr>
          <w:rFonts w:ascii="Times New Roman" w:eastAsia="Times New Roman" w:hAnsi="Times New Roman" w:cs="Times New Roman"/>
          <w:sz w:val="24"/>
          <w:szCs w:val="24"/>
        </w:rPr>
        <w:t xml:space="preserve"> compared the PMIDs from the original sample and full-text to display all the ones that were not matched, which </w:t>
      </w:r>
      <w:del w:id="338" w:author="Julia Christensen" w:date="2023-12-05T14:24:00Z">
        <w:r w:rsidDel="009753BB">
          <w:rPr>
            <w:rFonts w:ascii="Times New Roman" w:eastAsia="Times New Roman" w:hAnsi="Times New Roman" w:cs="Times New Roman"/>
            <w:sz w:val="24"/>
            <w:szCs w:val="24"/>
          </w:rPr>
          <w:delText xml:space="preserve">meant those </w:delText>
        </w:r>
      </w:del>
      <w:r>
        <w:rPr>
          <w:rFonts w:ascii="Times New Roman" w:eastAsia="Times New Roman" w:hAnsi="Times New Roman" w:cs="Times New Roman"/>
          <w:sz w:val="24"/>
          <w:szCs w:val="24"/>
        </w:rPr>
        <w:t>were the abstracts.</w:t>
      </w:r>
    </w:p>
    <w:p w14:paraId="1D2F71F0" w14:textId="61812E86" w:rsidR="003C579A" w:rsidRPr="007864CC" w:rsidRDefault="00901034" w:rsidP="007864CC">
      <w:pPr>
        <w:numPr>
          <w:ilvl w:val="1"/>
          <w:numId w:val="1"/>
        </w:numPr>
        <w:spacing w:line="480" w:lineRule="auto"/>
        <w:rPr>
          <w:rFonts w:ascii="Times New Roman" w:eastAsia="Times New Roman" w:hAnsi="Times New Roman" w:cs="Times New Roman"/>
          <w:sz w:val="24"/>
          <w:szCs w:val="24"/>
        </w:rPr>
      </w:pPr>
      <w:r w:rsidRPr="007864CC">
        <w:rPr>
          <w:rFonts w:ascii="Times New Roman" w:eastAsia="Times New Roman" w:hAnsi="Times New Roman" w:cs="Times New Roman"/>
          <w:sz w:val="24"/>
          <w:szCs w:val="24"/>
        </w:rPr>
        <w:t>The abstract PMIDs were highlighted, copied,</w:t>
      </w:r>
      <w:del w:id="339" w:author="Julia Christensen" w:date="2023-12-05T14:24:00Z">
        <w:r w:rsidRPr="007864CC" w:rsidDel="007D4232">
          <w:rPr>
            <w:rFonts w:ascii="Times New Roman" w:eastAsia="Times New Roman" w:hAnsi="Times New Roman" w:cs="Times New Roman"/>
            <w:sz w:val="24"/>
            <w:szCs w:val="24"/>
          </w:rPr>
          <w:delText xml:space="preserve"> and</w:delText>
        </w:r>
      </w:del>
      <w:r w:rsidRPr="007864CC">
        <w:rPr>
          <w:rFonts w:ascii="Times New Roman" w:eastAsia="Times New Roman" w:hAnsi="Times New Roman" w:cs="Times New Roman"/>
          <w:sz w:val="24"/>
          <w:szCs w:val="24"/>
        </w:rPr>
        <w:t xml:space="preserve"> pasted</w:t>
      </w:r>
      <w:ins w:id="340" w:author="Julia Christensen" w:date="2023-12-05T14:24:00Z">
        <w:r w:rsidR="007D4232" w:rsidRPr="007864CC">
          <w:rPr>
            <w:rFonts w:ascii="Times New Roman" w:eastAsia="Times New Roman" w:hAnsi="Times New Roman" w:cs="Times New Roman"/>
            <w:sz w:val="24"/>
            <w:szCs w:val="24"/>
          </w:rPr>
          <w:t>, and saved</w:t>
        </w:r>
      </w:ins>
      <w:r w:rsidRPr="007864CC">
        <w:rPr>
          <w:rFonts w:ascii="Times New Roman" w:eastAsia="Times New Roman" w:hAnsi="Times New Roman" w:cs="Times New Roman"/>
          <w:sz w:val="24"/>
          <w:szCs w:val="24"/>
        </w:rPr>
        <w:t xml:space="preserve"> in the </w:t>
      </w:r>
      <w:ins w:id="341" w:author="Julia Christensen" w:date="2023-12-05T14:24:00Z">
        <w:r w:rsidR="007D4232" w:rsidRPr="007864CC">
          <w:rPr>
            <w:rFonts w:ascii="Times New Roman" w:eastAsia="Times New Roman" w:hAnsi="Times New Roman" w:cs="Times New Roman"/>
            <w:sz w:val="24"/>
            <w:szCs w:val="24"/>
          </w:rPr>
          <w:t>text editor</w:t>
        </w:r>
      </w:ins>
      <w:del w:id="342" w:author="Julia Christensen" w:date="2023-12-05T14:24:00Z">
        <w:r w:rsidRPr="007864CC" w:rsidDel="007D4232">
          <w:rPr>
            <w:rFonts w:ascii="Times New Roman" w:eastAsia="Times New Roman" w:hAnsi="Times New Roman" w:cs="Times New Roman"/>
            <w:sz w:val="24"/>
            <w:szCs w:val="24"/>
          </w:rPr>
          <w:delText>Notepad</w:delText>
        </w:r>
      </w:del>
      <w:r w:rsidRPr="007864CC">
        <w:rPr>
          <w:rFonts w:ascii="Times New Roman" w:eastAsia="Times New Roman" w:hAnsi="Times New Roman" w:cs="Times New Roman"/>
          <w:sz w:val="24"/>
          <w:szCs w:val="24"/>
        </w:rPr>
        <w:t xml:space="preserve"> tab for abstracts</w:t>
      </w:r>
      <w:del w:id="343" w:author="Julia Christensen" w:date="2023-12-05T14:24:00Z">
        <w:r w:rsidRPr="007864CC" w:rsidDel="007D4232">
          <w:rPr>
            <w:rFonts w:ascii="Times New Roman" w:eastAsia="Times New Roman" w:hAnsi="Times New Roman" w:cs="Times New Roman"/>
            <w:sz w:val="24"/>
            <w:szCs w:val="24"/>
          </w:rPr>
          <w:delText xml:space="preserve"> (saved)</w:delText>
        </w:r>
      </w:del>
      <w:r w:rsidRPr="007864CC">
        <w:rPr>
          <w:rFonts w:ascii="Times New Roman" w:eastAsia="Times New Roman" w:hAnsi="Times New Roman" w:cs="Times New Roman"/>
          <w:sz w:val="24"/>
          <w:szCs w:val="24"/>
        </w:rPr>
        <w:t>.</w:t>
      </w:r>
    </w:p>
    <w:p w14:paraId="4032D569" w14:textId="42F5E572" w:rsidR="003C579A" w:rsidRDefault="00370D3A">
      <w:pPr>
        <w:numPr>
          <w:ilvl w:val="0"/>
          <w:numId w:val="1"/>
        </w:numPr>
        <w:spacing w:line="480" w:lineRule="auto"/>
        <w:rPr>
          <w:rFonts w:ascii="Times New Roman" w:eastAsia="Times New Roman" w:hAnsi="Times New Roman" w:cs="Times New Roman"/>
          <w:sz w:val="24"/>
          <w:szCs w:val="24"/>
        </w:rPr>
      </w:pPr>
      <w:ins w:id="344" w:author="Julia Christensen" w:date="2023-12-05T14:25:00Z">
        <w:r>
          <w:rPr>
            <w:rFonts w:ascii="Times New Roman" w:eastAsia="Times New Roman" w:hAnsi="Times New Roman" w:cs="Times New Roman"/>
            <w:sz w:val="24"/>
            <w:szCs w:val="24"/>
          </w:rPr>
          <w:t>T</w:t>
        </w:r>
      </w:ins>
      <w:del w:id="345" w:author="Julia Christensen" w:date="2023-12-05T14:25:00Z">
        <w:r w:rsidR="00901034" w:rsidDel="00370D3A">
          <w:rPr>
            <w:rFonts w:ascii="Times New Roman" w:eastAsia="Times New Roman" w:hAnsi="Times New Roman" w:cs="Times New Roman"/>
            <w:sz w:val="24"/>
            <w:szCs w:val="24"/>
          </w:rPr>
          <w:delText>Then, t</w:delText>
        </w:r>
      </w:del>
      <w:r w:rsidR="00901034">
        <w:rPr>
          <w:rFonts w:ascii="Times New Roman" w:eastAsia="Times New Roman" w:hAnsi="Times New Roman" w:cs="Times New Roman"/>
          <w:sz w:val="24"/>
          <w:szCs w:val="24"/>
        </w:rPr>
        <w:t>he PMIDs were deleted, the code reset to empty lists</w:t>
      </w:r>
      <w:ins w:id="346" w:author="Julia Christensen" w:date="2023-12-05T14:27:00Z">
        <w:r w:rsidR="00274314">
          <w:rPr>
            <w:rFonts w:ascii="Times New Roman" w:eastAsia="Times New Roman" w:hAnsi="Times New Roman" w:cs="Times New Roman"/>
            <w:sz w:val="24"/>
            <w:szCs w:val="24"/>
          </w:rPr>
          <w:t>.</w:t>
        </w:r>
      </w:ins>
      <w:ins w:id="347" w:author="Julia Christensen" w:date="2023-12-05T14:26:00Z">
        <w:r w:rsidR="009B44B1">
          <w:rPr>
            <w:rFonts w:ascii="Times New Roman" w:eastAsia="Times New Roman" w:hAnsi="Times New Roman" w:cs="Times New Roman"/>
            <w:sz w:val="24"/>
            <w:szCs w:val="24"/>
          </w:rPr>
          <w:t xml:space="preserve"> </w:t>
        </w:r>
      </w:ins>
      <w:del w:id="348" w:author="Julia Christensen" w:date="2023-12-05T14:26:00Z">
        <w:r w:rsidR="00901034" w:rsidDel="009B44B1">
          <w:rPr>
            <w:rFonts w:ascii="Times New Roman" w:eastAsia="Times New Roman" w:hAnsi="Times New Roman" w:cs="Times New Roman"/>
            <w:sz w:val="24"/>
            <w:szCs w:val="24"/>
          </w:rPr>
          <w:delText xml:space="preserve">, and the top empty row of the text file of the samples was deleted (if necessary). </w:delText>
        </w:r>
        <w:r w:rsidR="00901034" w:rsidDel="00274314">
          <w:rPr>
            <w:rFonts w:ascii="Times New Roman" w:eastAsia="Times New Roman" w:hAnsi="Times New Roman" w:cs="Times New Roman"/>
            <w:sz w:val="24"/>
            <w:szCs w:val="24"/>
          </w:rPr>
          <w:delText>Then, at the bottom, after the empty row, the next set, copied, added a new blank space after the last copied PMID.</w:delText>
        </w:r>
      </w:del>
    </w:p>
    <w:p w14:paraId="7931F316" w14:textId="77777777" w:rsidR="003C579A" w:rsidRDefault="00901034">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Steps b-f were repeated until all the samples were checked and separated into abstract or full-text PMIDs.</w:t>
      </w:r>
    </w:p>
    <w:p w14:paraId="0C4779F2" w14:textId="229293E9" w:rsidR="003C579A" w:rsidRDefault="00901034">
      <w:pPr>
        <w:spacing w:line="480" w:lineRule="auto"/>
        <w:rPr>
          <w:ins w:id="349" w:author="Julia Christensen" w:date="2023-12-05T14:34:00Z"/>
          <w:rFonts w:ascii="Times New Roman" w:eastAsia="Times New Roman" w:hAnsi="Times New Roman" w:cs="Times New Roman"/>
          <w:sz w:val="24"/>
          <w:szCs w:val="24"/>
        </w:rPr>
      </w:pPr>
      <w:del w:id="350" w:author="Julia Christensen" w:date="2023-12-05T14:27:00Z">
        <w:r w:rsidDel="0047212B">
          <w:rPr>
            <w:rFonts w:ascii="Times New Roman" w:eastAsia="Times New Roman" w:hAnsi="Times New Roman" w:cs="Times New Roman"/>
            <w:sz w:val="24"/>
            <w:szCs w:val="24"/>
          </w:rPr>
          <w:delText>Then, back to the</w:delText>
        </w:r>
      </w:del>
      <w:ins w:id="351" w:author="Julia Christensen" w:date="2023-12-05T14:27:00Z">
        <w:r w:rsidR="00D14B82">
          <w:rPr>
            <w:rFonts w:ascii="Times New Roman" w:eastAsia="Times New Roman" w:hAnsi="Times New Roman" w:cs="Times New Roman"/>
            <w:sz w:val="24"/>
            <w:szCs w:val="24"/>
          </w:rPr>
          <w:t>The</w:t>
        </w:r>
      </w:ins>
      <w:r>
        <w:rPr>
          <w:rFonts w:ascii="Times New Roman" w:eastAsia="Times New Roman" w:hAnsi="Times New Roman" w:cs="Times New Roman"/>
          <w:sz w:val="24"/>
          <w:szCs w:val="24"/>
        </w:rPr>
        <w:t xml:space="preserve"> Python code</w:t>
      </w:r>
      <w:ins w:id="352" w:author="Julia Christensen" w:date="2023-12-05T14:27:00Z">
        <w:r w:rsidR="00D14B82">
          <w:rPr>
            <w:rFonts w:ascii="Times New Roman" w:eastAsia="Times New Roman" w:hAnsi="Times New Roman" w:cs="Times New Roman"/>
            <w:sz w:val="24"/>
            <w:szCs w:val="24"/>
          </w:rPr>
          <w:t xml:space="preserve"> was used</w:t>
        </w:r>
      </w:ins>
      <w:r>
        <w:rPr>
          <w:rFonts w:ascii="Times New Roman" w:eastAsia="Times New Roman" w:hAnsi="Times New Roman" w:cs="Times New Roman"/>
          <w:sz w:val="24"/>
          <w:szCs w:val="24"/>
        </w:rPr>
        <w:t xml:space="preserve"> to check the total samples in case there were any deletions or extra; there were none. Duplicates in the total samples were checked for, and there were none, so the researcher went on and did similar things on the abstracts and full-text. The lengths were checked, looked for duplicates in each file, and then more code was added to compare the abstract and full-text files to ensure no duplicates. There were some, but after checking on what they were in PubTator, they were deleted from the file they were not supposed to be in and then rechecked for more duplicates. After, another code was created to make sure that the samples in both the abstract and full-text added together equal the total number of samples, which it did. </w:t>
      </w:r>
      <w:ins w:id="353" w:author="Julia Christensen" w:date="2023-12-05T14:32:00Z">
        <w:r w:rsidR="0055561E">
          <w:rPr>
            <w:rFonts w:ascii="Times New Roman" w:eastAsia="Times New Roman" w:hAnsi="Times New Roman" w:cs="Times New Roman"/>
            <w:sz w:val="24"/>
            <w:szCs w:val="24"/>
          </w:rPr>
          <w:lastRenderedPageBreak/>
          <w:t>The PMIDs were then u</w:t>
        </w:r>
        <w:r w:rsidR="00EA62EC">
          <w:rPr>
            <w:rFonts w:ascii="Times New Roman" w:eastAsia="Times New Roman" w:hAnsi="Times New Roman" w:cs="Times New Roman"/>
            <w:sz w:val="24"/>
            <w:szCs w:val="24"/>
          </w:rPr>
          <w:t>sed to obtain the gene data</w:t>
        </w:r>
      </w:ins>
      <w:ins w:id="354" w:author="Julia Christensen" w:date="2023-12-05T14:33:00Z">
        <w:r w:rsidR="009F4A26">
          <w:rPr>
            <w:rFonts w:ascii="Times New Roman" w:eastAsia="Times New Roman" w:hAnsi="Times New Roman" w:cs="Times New Roman"/>
            <w:sz w:val="24"/>
            <w:szCs w:val="24"/>
          </w:rPr>
          <w:t xml:space="preserve">, by using the template that PubTator API provides (see </w:t>
        </w:r>
        <w:r w:rsidR="009F4A26" w:rsidRPr="006941DB">
          <w:rPr>
            <w:rFonts w:ascii="Times New Roman" w:eastAsia="Times New Roman" w:hAnsi="Times New Roman" w:cs="Times New Roman"/>
            <w:b/>
            <w:bCs/>
            <w:sz w:val="24"/>
            <w:szCs w:val="24"/>
            <w:rPrChange w:id="355" w:author="Julia Christensen" w:date="2023-12-05T14:34:00Z">
              <w:rPr>
                <w:rFonts w:ascii="Times New Roman" w:eastAsia="Times New Roman" w:hAnsi="Times New Roman" w:cs="Times New Roman"/>
                <w:sz w:val="24"/>
                <w:szCs w:val="24"/>
              </w:rPr>
            </w:rPrChange>
          </w:rPr>
          <w:t>Fi</w:t>
        </w:r>
        <w:r w:rsidR="006941DB" w:rsidRPr="006941DB">
          <w:rPr>
            <w:rFonts w:ascii="Times New Roman" w:eastAsia="Times New Roman" w:hAnsi="Times New Roman" w:cs="Times New Roman"/>
            <w:b/>
            <w:bCs/>
            <w:sz w:val="24"/>
            <w:szCs w:val="24"/>
            <w:rPrChange w:id="356" w:author="Julia Christensen" w:date="2023-12-05T14:34:00Z">
              <w:rPr>
                <w:rFonts w:ascii="Times New Roman" w:eastAsia="Times New Roman" w:hAnsi="Times New Roman" w:cs="Times New Roman"/>
                <w:sz w:val="24"/>
                <w:szCs w:val="24"/>
              </w:rPr>
            </w:rPrChange>
          </w:rPr>
          <w:t>gure 3</w:t>
        </w:r>
        <w:r w:rsidR="006941DB">
          <w:rPr>
            <w:rFonts w:ascii="Times New Roman" w:eastAsia="Times New Roman" w:hAnsi="Times New Roman" w:cs="Times New Roman"/>
            <w:sz w:val="24"/>
            <w:szCs w:val="24"/>
          </w:rPr>
          <w:t>)</w:t>
        </w:r>
      </w:ins>
      <w:ins w:id="357" w:author="Julia Christensen" w:date="2023-12-05T14:36:00Z">
        <w:r w:rsidR="00D0387D">
          <w:rPr>
            <w:rFonts w:ascii="Times New Roman" w:eastAsia="Times New Roman" w:hAnsi="Times New Roman" w:cs="Times New Roman"/>
            <w:sz w:val="24"/>
            <w:szCs w:val="24"/>
          </w:rPr>
          <w:t xml:space="preserve"> </w:t>
        </w:r>
      </w:ins>
      <w:r w:rsidR="00D0387D" w:rsidRPr="00D0387D">
        <w:rPr>
          <w:rFonts w:ascii="Times New Roman" w:hAnsi="Times New Roman" w:cs="Times New Roman"/>
          <w:sz w:val="24"/>
        </w:rPr>
        <w:t>[9]</w:t>
      </w:r>
      <w:ins w:id="358" w:author="Julia Christensen" w:date="2023-12-05T14:33:00Z">
        <w:r w:rsidR="009F4A26">
          <w:rPr>
            <w:rFonts w:ascii="Times New Roman" w:eastAsia="Times New Roman" w:hAnsi="Times New Roman" w:cs="Times New Roman"/>
            <w:sz w:val="24"/>
            <w:szCs w:val="24"/>
          </w:rPr>
          <w:t>.</w:t>
        </w:r>
      </w:ins>
      <w:ins w:id="359" w:author="Julia Christensen" w:date="2023-12-05T14:34:00Z">
        <w:r w:rsidR="006941DB">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following steps lead to using the PMIDs obtained in the </w:t>
      </w:r>
      <w:commentRangeStart w:id="360"/>
      <w:r>
        <w:rPr>
          <w:rFonts w:ascii="Times New Roman" w:eastAsia="Times New Roman" w:hAnsi="Times New Roman" w:cs="Times New Roman"/>
          <w:sz w:val="24"/>
          <w:szCs w:val="24"/>
        </w:rPr>
        <w:t xml:space="preserve">PubTator API code </w:t>
      </w:r>
      <w:commentRangeEnd w:id="360"/>
      <w:r w:rsidR="00E90F4B">
        <w:rPr>
          <w:rStyle w:val="CommentReference"/>
        </w:rPr>
        <w:commentReference w:id="360"/>
      </w:r>
      <w:r>
        <w:rPr>
          <w:rFonts w:ascii="Times New Roman" w:eastAsia="Times New Roman" w:hAnsi="Times New Roman" w:cs="Times New Roman"/>
          <w:sz w:val="24"/>
          <w:szCs w:val="24"/>
        </w:rPr>
        <w:t>to gather the gene data.</w:t>
      </w:r>
    </w:p>
    <w:p w14:paraId="51B74642" w14:textId="2016E704" w:rsidR="006941DB" w:rsidRDefault="00BE7552">
      <w:pPr>
        <w:spacing w:line="480" w:lineRule="auto"/>
        <w:rPr>
          <w:ins w:id="361" w:author="Julia Christensen" w:date="2023-12-05T14:35:00Z"/>
          <w:rFonts w:ascii="Times New Roman" w:eastAsia="Times New Roman" w:hAnsi="Times New Roman" w:cs="Times New Roman"/>
          <w:sz w:val="24"/>
          <w:szCs w:val="24"/>
        </w:rPr>
      </w:pPr>
      <w:ins w:id="362" w:author="Julia Christensen" w:date="2023-12-05T14:35:00Z">
        <w:r w:rsidRPr="00BE7552">
          <w:rPr>
            <w:rFonts w:ascii="Times New Roman" w:eastAsia="Times New Roman" w:hAnsi="Times New Roman" w:cs="Times New Roman"/>
            <w:noProof/>
            <w:sz w:val="24"/>
            <w:szCs w:val="24"/>
          </w:rPr>
          <w:drawing>
            <wp:inline distT="0" distB="0" distL="0" distR="0" wp14:anchorId="29A9565A" wp14:editId="00D149D2">
              <wp:extent cx="5943600" cy="607695"/>
              <wp:effectExtent l="0" t="0" r="0" b="1905"/>
              <wp:docPr id="162890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08018" name=""/>
                      <pic:cNvPicPr/>
                    </pic:nvPicPr>
                    <pic:blipFill>
                      <a:blip r:embed="rId17"/>
                      <a:stretch>
                        <a:fillRect/>
                      </a:stretch>
                    </pic:blipFill>
                    <pic:spPr>
                      <a:xfrm>
                        <a:off x="0" y="0"/>
                        <a:ext cx="5943600" cy="607695"/>
                      </a:xfrm>
                      <a:prstGeom prst="rect">
                        <a:avLst/>
                      </a:prstGeom>
                    </pic:spPr>
                  </pic:pic>
                </a:graphicData>
              </a:graphic>
            </wp:inline>
          </w:drawing>
        </w:r>
      </w:ins>
    </w:p>
    <w:p w14:paraId="1DA24E02" w14:textId="604062F8" w:rsidR="00FD3BE9" w:rsidRDefault="00FD3BE9">
      <w:pPr>
        <w:spacing w:line="480" w:lineRule="auto"/>
        <w:rPr>
          <w:ins w:id="363" w:author="Julia Christensen" w:date="2023-12-05T14:37:00Z"/>
          <w:rFonts w:ascii="Times New Roman" w:eastAsia="Times New Roman" w:hAnsi="Times New Roman" w:cs="Times New Roman"/>
          <w:sz w:val="24"/>
          <w:szCs w:val="24"/>
        </w:rPr>
      </w:pPr>
      <w:ins w:id="364" w:author="Julia Christensen" w:date="2023-12-05T14:35:00Z">
        <w:r w:rsidRPr="00D0387D">
          <w:rPr>
            <w:rFonts w:ascii="Times New Roman" w:eastAsia="Times New Roman" w:hAnsi="Times New Roman" w:cs="Times New Roman"/>
            <w:b/>
            <w:bCs/>
            <w:sz w:val="24"/>
            <w:szCs w:val="24"/>
            <w:rPrChange w:id="365" w:author="Julia Christensen" w:date="2023-12-05T14:36:00Z">
              <w:rPr>
                <w:rFonts w:ascii="Times New Roman" w:eastAsia="Times New Roman" w:hAnsi="Times New Roman" w:cs="Times New Roman"/>
                <w:sz w:val="24"/>
                <w:szCs w:val="24"/>
              </w:rPr>
            </w:rPrChange>
          </w:rPr>
          <w:t>Figure 3</w:t>
        </w:r>
        <w:r>
          <w:rPr>
            <w:rFonts w:ascii="Times New Roman" w:eastAsia="Times New Roman" w:hAnsi="Times New Roman" w:cs="Times New Roman"/>
            <w:sz w:val="24"/>
            <w:szCs w:val="24"/>
          </w:rPr>
          <w:t>: The URL template</w:t>
        </w:r>
        <w:r w:rsidR="00B778EE">
          <w:rPr>
            <w:rFonts w:ascii="Times New Roman" w:eastAsia="Times New Roman" w:hAnsi="Times New Roman" w:cs="Times New Roman"/>
            <w:sz w:val="24"/>
            <w:szCs w:val="24"/>
          </w:rPr>
          <w:t xml:space="preserve"> from PubTator API to obtain the gene names.</w:t>
        </w:r>
      </w:ins>
    </w:p>
    <w:p w14:paraId="6EEEB10A" w14:textId="73F04547" w:rsidR="00BA3E5C" w:rsidRDefault="00E52B61" w:rsidP="00BA3E5C">
      <w:pPr>
        <w:spacing w:line="480" w:lineRule="auto"/>
        <w:rPr>
          <w:ins w:id="366" w:author="Julia Christensen" w:date="2023-12-05T14:40:00Z"/>
          <w:rFonts w:ascii="Times New Roman" w:eastAsia="Times New Roman" w:hAnsi="Times New Roman" w:cs="Times New Roman"/>
          <w:sz w:val="24"/>
          <w:szCs w:val="24"/>
        </w:rPr>
      </w:pPr>
      <w:ins w:id="367" w:author="Julia Christensen" w:date="2023-12-05T14:37:00Z">
        <w:r>
          <w:rPr>
            <w:rFonts w:ascii="Times New Roman" w:eastAsia="Times New Roman" w:hAnsi="Times New Roman" w:cs="Times New Roman"/>
            <w:sz w:val="24"/>
            <w:szCs w:val="24"/>
          </w:rPr>
          <w:tab/>
        </w:r>
      </w:ins>
      <w:ins w:id="368" w:author="Julia Christensen" w:date="2023-12-05T14:38:00Z">
        <w:r w:rsidR="004F68F2">
          <w:rPr>
            <w:rFonts w:ascii="Times New Roman" w:eastAsia="Times New Roman" w:hAnsi="Times New Roman" w:cs="Times New Roman"/>
            <w:sz w:val="24"/>
            <w:szCs w:val="24"/>
          </w:rPr>
          <w:t>The URL template</w:t>
        </w:r>
      </w:ins>
      <w:ins w:id="369" w:author="Julia Christensen" w:date="2023-12-05T14:39:00Z">
        <w:r w:rsidR="00C702F8">
          <w:rPr>
            <w:rFonts w:ascii="Times New Roman" w:eastAsia="Times New Roman" w:hAnsi="Times New Roman" w:cs="Times New Roman"/>
            <w:sz w:val="24"/>
            <w:szCs w:val="24"/>
          </w:rPr>
          <w:t xml:space="preserve"> was used</w:t>
        </w:r>
      </w:ins>
      <w:ins w:id="370" w:author="Julia Christensen" w:date="2023-12-05T14:38:00Z">
        <w:r w:rsidR="004F68F2">
          <w:rPr>
            <w:rFonts w:ascii="Times New Roman" w:eastAsia="Times New Roman" w:hAnsi="Times New Roman" w:cs="Times New Roman"/>
            <w:sz w:val="24"/>
            <w:szCs w:val="24"/>
          </w:rPr>
          <w:t xml:space="preserve"> in the </w:t>
        </w:r>
      </w:ins>
      <w:ins w:id="371" w:author="Julia Christensen" w:date="2023-12-05T16:33:00Z">
        <w:r w:rsidR="00DD2B62">
          <w:rPr>
            <w:rFonts w:ascii="Times New Roman" w:eastAsia="Times New Roman" w:hAnsi="Times New Roman" w:cs="Times New Roman"/>
            <w:sz w:val="24"/>
            <w:szCs w:val="24"/>
          </w:rPr>
          <w:t>code;</w:t>
        </w:r>
      </w:ins>
      <w:ins w:id="372" w:author="Julia Christensen" w:date="2023-12-05T14:45:00Z">
        <w:r w:rsidR="00874409">
          <w:rPr>
            <w:rFonts w:ascii="Times New Roman" w:eastAsia="Times New Roman" w:hAnsi="Times New Roman" w:cs="Times New Roman"/>
            <w:sz w:val="24"/>
            <w:szCs w:val="24"/>
          </w:rPr>
          <w:t xml:space="preserve"> </w:t>
        </w:r>
      </w:ins>
      <w:ins w:id="373" w:author="Julia Christensen" w:date="2023-12-05T16:33:00Z">
        <w:r w:rsidR="00DD2B62">
          <w:rPr>
            <w:rFonts w:ascii="Times New Roman" w:eastAsia="Times New Roman" w:hAnsi="Times New Roman" w:cs="Times New Roman"/>
            <w:sz w:val="24"/>
            <w:szCs w:val="24"/>
          </w:rPr>
          <w:t>however,</w:t>
        </w:r>
      </w:ins>
      <w:ins w:id="374" w:author="Julia Christensen" w:date="2023-12-05T14:45:00Z">
        <w:r w:rsidR="00874409">
          <w:rPr>
            <w:rFonts w:ascii="Times New Roman" w:eastAsia="Times New Roman" w:hAnsi="Times New Roman" w:cs="Times New Roman"/>
            <w:sz w:val="24"/>
            <w:szCs w:val="24"/>
          </w:rPr>
          <w:t xml:space="preserve"> it was modified by the following</w:t>
        </w:r>
      </w:ins>
      <w:ins w:id="375" w:author="Julia Christensen" w:date="2023-12-05T14:40:00Z">
        <w:r w:rsidR="00BA3E5C">
          <w:rPr>
            <w:rFonts w:ascii="Times New Roman" w:eastAsia="Times New Roman" w:hAnsi="Times New Roman" w:cs="Times New Roman"/>
            <w:sz w:val="24"/>
            <w:szCs w:val="24"/>
          </w:rPr>
          <w:t>:</w:t>
        </w:r>
      </w:ins>
    </w:p>
    <w:p w14:paraId="3ABF5B80" w14:textId="644C7348" w:rsidR="00E52B61" w:rsidRDefault="00C60F30" w:rsidP="00BA3E5C">
      <w:pPr>
        <w:pStyle w:val="ListParagraph"/>
        <w:numPr>
          <w:ilvl w:val="0"/>
          <w:numId w:val="3"/>
        </w:numPr>
        <w:spacing w:line="480" w:lineRule="auto"/>
        <w:rPr>
          <w:ins w:id="376" w:author="Julia Christensen" w:date="2023-12-05T14:41:00Z"/>
          <w:rFonts w:ascii="Times New Roman" w:eastAsia="Times New Roman" w:hAnsi="Times New Roman" w:cs="Times New Roman"/>
          <w:sz w:val="24"/>
          <w:szCs w:val="24"/>
        </w:rPr>
      </w:pPr>
      <w:ins w:id="377" w:author="Julia Christensen" w:date="2023-12-05T14:41:00Z">
        <w:r>
          <w:rPr>
            <w:rFonts w:ascii="Times New Roman" w:eastAsia="Times New Roman" w:hAnsi="Times New Roman" w:cs="Times New Roman"/>
            <w:sz w:val="24"/>
            <w:szCs w:val="24"/>
          </w:rPr>
          <w:t>b</w:t>
        </w:r>
      </w:ins>
      <w:ins w:id="378" w:author="Julia Christensen" w:date="2023-12-05T14:40:00Z">
        <w:r w:rsidR="00BA3E5C" w:rsidRPr="00BA3E5C">
          <w:rPr>
            <w:rFonts w:ascii="Times New Roman" w:eastAsia="Times New Roman" w:hAnsi="Times New Roman" w:cs="Times New Roman"/>
            <w:sz w:val="24"/>
            <w:szCs w:val="24"/>
            <w:rPrChange w:id="379" w:author="Julia Christensen" w:date="2023-12-05T14:40:00Z">
              <w:rPr/>
            </w:rPrChange>
          </w:rPr>
          <w:t xml:space="preserve">iocjson replaced </w:t>
        </w:r>
        <w:r w:rsidR="009E1862">
          <w:rPr>
            <w:rFonts w:ascii="Times New Roman" w:eastAsia="Times New Roman" w:hAnsi="Times New Roman" w:cs="Times New Roman"/>
            <w:sz w:val="24"/>
            <w:szCs w:val="24"/>
          </w:rPr>
          <w:t>[F</w:t>
        </w:r>
        <w:r w:rsidR="00BA3E5C" w:rsidRPr="00BA3E5C">
          <w:rPr>
            <w:rFonts w:ascii="Times New Roman" w:eastAsia="Times New Roman" w:hAnsi="Times New Roman" w:cs="Times New Roman"/>
            <w:sz w:val="24"/>
            <w:szCs w:val="24"/>
            <w:rPrChange w:id="380" w:author="Julia Christensen" w:date="2023-12-05T14:40:00Z">
              <w:rPr/>
            </w:rPrChange>
          </w:rPr>
          <w:t>ormat</w:t>
        </w:r>
      </w:ins>
      <w:ins w:id="381" w:author="Julia Christensen" w:date="2023-12-05T14:41:00Z">
        <w:r w:rsidR="009E1862">
          <w:rPr>
            <w:rFonts w:ascii="Times New Roman" w:eastAsia="Times New Roman" w:hAnsi="Times New Roman" w:cs="Times New Roman"/>
            <w:sz w:val="24"/>
            <w:szCs w:val="24"/>
          </w:rPr>
          <w:t xml:space="preserve">] in the </w:t>
        </w:r>
      </w:ins>
      <w:ins w:id="382" w:author="Julia Christensen" w:date="2023-12-05T14:48:00Z">
        <w:r w:rsidR="003D3E7A">
          <w:rPr>
            <w:rFonts w:ascii="Times New Roman" w:eastAsia="Times New Roman" w:hAnsi="Times New Roman" w:cs="Times New Roman"/>
            <w:sz w:val="24"/>
            <w:szCs w:val="24"/>
          </w:rPr>
          <w:t>URL</w:t>
        </w:r>
      </w:ins>
      <w:ins w:id="383" w:author="Julia Christensen" w:date="2023-12-05T14:40:00Z">
        <w:r w:rsidR="009E1862">
          <w:rPr>
            <w:rFonts w:ascii="Times New Roman" w:eastAsia="Times New Roman" w:hAnsi="Times New Roman" w:cs="Times New Roman"/>
            <w:sz w:val="24"/>
            <w:szCs w:val="24"/>
          </w:rPr>
          <w:t>, meaning that the data will be in JSON format</w:t>
        </w:r>
      </w:ins>
      <w:ins w:id="384" w:author="Julia Christensen" w:date="2023-12-05T14:41:00Z">
        <w:r>
          <w:rPr>
            <w:rFonts w:ascii="Times New Roman" w:eastAsia="Times New Roman" w:hAnsi="Times New Roman" w:cs="Times New Roman"/>
            <w:sz w:val="24"/>
            <w:szCs w:val="24"/>
          </w:rPr>
          <w:t>.</w:t>
        </w:r>
      </w:ins>
    </w:p>
    <w:p w14:paraId="37F29B17" w14:textId="25E4321E" w:rsidR="00C60F30" w:rsidRDefault="00600BED" w:rsidP="00BA3E5C">
      <w:pPr>
        <w:pStyle w:val="ListParagraph"/>
        <w:numPr>
          <w:ilvl w:val="0"/>
          <w:numId w:val="3"/>
        </w:numPr>
        <w:spacing w:line="480" w:lineRule="auto"/>
        <w:rPr>
          <w:ins w:id="385" w:author="Julia Christensen" w:date="2023-12-05T14:42:00Z"/>
          <w:rFonts w:ascii="Times New Roman" w:eastAsia="Times New Roman" w:hAnsi="Times New Roman" w:cs="Times New Roman"/>
          <w:sz w:val="24"/>
          <w:szCs w:val="24"/>
        </w:rPr>
      </w:pPr>
      <w:ins w:id="386" w:author="Julia Christensen" w:date="2023-12-05T14:42:00Z">
        <w:r>
          <w:rPr>
            <w:rFonts w:ascii="Times New Roman" w:eastAsia="Times New Roman" w:hAnsi="Times New Roman" w:cs="Times New Roman"/>
            <w:sz w:val="24"/>
            <w:szCs w:val="24"/>
          </w:rPr>
          <w:t>p</w:t>
        </w:r>
      </w:ins>
      <w:ins w:id="387" w:author="Julia Christensen" w:date="2023-12-05T14:41:00Z">
        <w:r w:rsidR="00C60F30">
          <w:rPr>
            <w:rFonts w:ascii="Times New Roman" w:eastAsia="Times New Roman" w:hAnsi="Times New Roman" w:cs="Times New Roman"/>
            <w:sz w:val="24"/>
            <w:szCs w:val="24"/>
          </w:rPr>
          <w:t>mids</w:t>
        </w:r>
        <w:r>
          <w:rPr>
            <w:rFonts w:ascii="Times New Roman" w:eastAsia="Times New Roman" w:hAnsi="Times New Roman" w:cs="Times New Roman"/>
            <w:sz w:val="24"/>
            <w:szCs w:val="24"/>
          </w:rPr>
          <w:t xml:space="preserve"> replaced [Type] in the </w:t>
        </w:r>
      </w:ins>
      <w:ins w:id="388" w:author="Julia Christensen" w:date="2023-12-05T14:48:00Z">
        <w:r w:rsidR="003D3E7A">
          <w:rPr>
            <w:rFonts w:ascii="Times New Roman" w:eastAsia="Times New Roman" w:hAnsi="Times New Roman" w:cs="Times New Roman"/>
            <w:sz w:val="24"/>
            <w:szCs w:val="24"/>
          </w:rPr>
          <w:t>URL</w:t>
        </w:r>
      </w:ins>
    </w:p>
    <w:p w14:paraId="3179A92B" w14:textId="55E8FC96" w:rsidR="00543199" w:rsidRDefault="00C641B9" w:rsidP="00BA3E5C">
      <w:pPr>
        <w:pStyle w:val="ListParagraph"/>
        <w:numPr>
          <w:ilvl w:val="0"/>
          <w:numId w:val="3"/>
        </w:numPr>
        <w:spacing w:line="480" w:lineRule="auto"/>
        <w:rPr>
          <w:ins w:id="389" w:author="Julia Christensen" w:date="2023-12-05T14:44:00Z"/>
          <w:rFonts w:ascii="Times New Roman" w:eastAsia="Times New Roman" w:hAnsi="Times New Roman" w:cs="Times New Roman"/>
          <w:sz w:val="24"/>
          <w:szCs w:val="24"/>
        </w:rPr>
      </w:pPr>
      <w:ins w:id="390" w:author="Julia Christensen" w:date="2023-12-05T14:43:00Z">
        <w:r>
          <w:rPr>
            <w:rFonts w:ascii="Times New Roman" w:eastAsia="Times New Roman" w:hAnsi="Times New Roman" w:cs="Times New Roman"/>
            <w:sz w:val="24"/>
            <w:szCs w:val="24"/>
          </w:rPr>
          <w:t>The PMIDs that were collected</w:t>
        </w:r>
        <w:r w:rsidR="00A3383D">
          <w:rPr>
            <w:rFonts w:ascii="Times New Roman" w:eastAsia="Times New Roman" w:hAnsi="Times New Roman" w:cs="Times New Roman"/>
            <w:sz w:val="24"/>
            <w:szCs w:val="24"/>
          </w:rPr>
          <w:t xml:space="preserve"> replaced [Identifiers] in the </w:t>
        </w:r>
      </w:ins>
      <w:ins w:id="391" w:author="Julia Christensen" w:date="2023-12-05T14:48:00Z">
        <w:r w:rsidR="003D3E7A">
          <w:rPr>
            <w:rFonts w:ascii="Times New Roman" w:eastAsia="Times New Roman" w:hAnsi="Times New Roman" w:cs="Times New Roman"/>
            <w:sz w:val="24"/>
            <w:szCs w:val="24"/>
          </w:rPr>
          <w:t>URL</w:t>
        </w:r>
      </w:ins>
      <w:ins w:id="392" w:author="Julia Christensen" w:date="2023-12-05T14:43:00Z">
        <w:r w:rsidR="00A3383D">
          <w:rPr>
            <w:rFonts w:ascii="Times New Roman" w:eastAsia="Times New Roman" w:hAnsi="Times New Roman" w:cs="Times New Roman"/>
            <w:sz w:val="24"/>
            <w:szCs w:val="24"/>
          </w:rPr>
          <w:t xml:space="preserve">. </w:t>
        </w:r>
        <w:r w:rsidR="00EB03BA">
          <w:rPr>
            <w:rFonts w:ascii="Times New Roman" w:eastAsia="Times New Roman" w:hAnsi="Times New Roman" w:cs="Times New Roman"/>
            <w:sz w:val="24"/>
            <w:szCs w:val="24"/>
          </w:rPr>
          <w:t xml:space="preserve">The code did </w:t>
        </w:r>
      </w:ins>
      <w:ins w:id="393" w:author="Julia Christensen" w:date="2023-12-05T14:44:00Z">
        <w:r w:rsidR="00EB03BA">
          <w:rPr>
            <w:rFonts w:ascii="Times New Roman" w:eastAsia="Times New Roman" w:hAnsi="Times New Roman" w:cs="Times New Roman"/>
            <w:sz w:val="24"/>
            <w:szCs w:val="24"/>
          </w:rPr>
          <w:t>batches of 100 PMIDs at a time, each ID separated by a coma</w:t>
        </w:r>
        <w:r w:rsidR="00A77CB9">
          <w:rPr>
            <w:rFonts w:ascii="Times New Roman" w:eastAsia="Times New Roman" w:hAnsi="Times New Roman" w:cs="Times New Roman"/>
            <w:sz w:val="24"/>
            <w:szCs w:val="24"/>
          </w:rPr>
          <w:t>.</w:t>
        </w:r>
      </w:ins>
    </w:p>
    <w:p w14:paraId="705E2C26" w14:textId="6B92392C" w:rsidR="00A77CB9" w:rsidRPr="00BA3E5C" w:rsidRDefault="00A77CB9">
      <w:pPr>
        <w:pStyle w:val="ListParagraph"/>
        <w:numPr>
          <w:ilvl w:val="0"/>
          <w:numId w:val="3"/>
        </w:numPr>
        <w:spacing w:line="480" w:lineRule="auto"/>
        <w:rPr>
          <w:rFonts w:ascii="Times New Roman" w:eastAsia="Times New Roman" w:hAnsi="Times New Roman" w:cs="Times New Roman"/>
          <w:sz w:val="24"/>
          <w:szCs w:val="24"/>
          <w:rPrChange w:id="394" w:author="Julia Christensen" w:date="2023-12-05T14:40:00Z">
            <w:rPr/>
          </w:rPrChange>
        </w:rPr>
        <w:pPrChange w:id="395" w:author="Julia Christensen" w:date="2023-12-05T14:40:00Z">
          <w:pPr>
            <w:spacing w:line="480" w:lineRule="auto"/>
          </w:pPr>
        </w:pPrChange>
      </w:pPr>
      <w:ins w:id="396" w:author="Julia Christensen" w:date="2023-12-05T14:44:00Z">
        <w:r>
          <w:rPr>
            <w:rFonts w:ascii="Times New Roman" w:eastAsia="Times New Roman" w:hAnsi="Times New Roman" w:cs="Times New Roman"/>
            <w:sz w:val="24"/>
            <w:szCs w:val="24"/>
          </w:rPr>
          <w:t xml:space="preserve">gene replaced [Bioconcepts] in the </w:t>
        </w:r>
      </w:ins>
      <w:ins w:id="397" w:author="Julia Christensen" w:date="2023-12-05T14:48:00Z">
        <w:r w:rsidR="003D3E7A">
          <w:rPr>
            <w:rFonts w:ascii="Times New Roman" w:eastAsia="Times New Roman" w:hAnsi="Times New Roman" w:cs="Times New Roman"/>
            <w:sz w:val="24"/>
            <w:szCs w:val="24"/>
          </w:rPr>
          <w:t>URL</w:t>
        </w:r>
      </w:ins>
    </w:p>
    <w:p w14:paraId="2D1E0292" w14:textId="5401A1C1"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then placed the PMIDs</w:t>
      </w:r>
      <w:ins w:id="398" w:author="Julia Christensen" w:date="2023-12-05T14:46:00Z">
        <w:r w:rsidR="00443AFE">
          <w:rPr>
            <w:rFonts w:ascii="Times New Roman" w:eastAsia="Times New Roman" w:hAnsi="Times New Roman" w:cs="Times New Roman"/>
            <w:sz w:val="24"/>
            <w:szCs w:val="24"/>
          </w:rPr>
          <w:t xml:space="preserve"> from the text editor</w:t>
        </w:r>
      </w:ins>
      <w:r>
        <w:rPr>
          <w:rFonts w:ascii="Times New Roman" w:eastAsia="Times New Roman" w:hAnsi="Times New Roman" w:cs="Times New Roman"/>
          <w:sz w:val="24"/>
          <w:szCs w:val="24"/>
        </w:rPr>
        <w:t xml:space="preserve"> in an Excel worksheet in the respective tabs</w:t>
      </w:r>
      <w:del w:id="399" w:author="Julia Christensen" w:date="2023-12-05T14:46:00Z">
        <w:r w:rsidDel="00843141">
          <w:rPr>
            <w:rFonts w:ascii="Times New Roman" w:eastAsia="Times New Roman" w:hAnsi="Times New Roman" w:cs="Times New Roman"/>
            <w:sz w:val="24"/>
            <w:szCs w:val="24"/>
          </w:rPr>
          <w:delText>, with one tab labeled “abstracts” and the other “FT” (for full text)</w:delText>
        </w:r>
      </w:del>
      <w:r>
        <w:rPr>
          <w:rFonts w:ascii="Times New Roman" w:eastAsia="Times New Roman" w:hAnsi="Times New Roman" w:cs="Times New Roman"/>
          <w:sz w:val="24"/>
          <w:szCs w:val="24"/>
        </w:rPr>
        <w:t xml:space="preserve">. The worksheet contained the PMIDs for the abstract and the full-text to keep track of what was looked at and what data was obtained. Then, in the Jupyter Notebook, more code was added, so it went into the specified tab, got a copy of </w:t>
      </w:r>
      <w:ins w:id="400" w:author="Julia Christensen" w:date="2023-12-05T14:47:00Z">
        <w:r w:rsidR="00237569">
          <w:rPr>
            <w:rFonts w:ascii="Times New Roman" w:eastAsia="Times New Roman" w:hAnsi="Times New Roman" w:cs="Times New Roman"/>
            <w:sz w:val="24"/>
            <w:szCs w:val="24"/>
          </w:rPr>
          <w:t xml:space="preserve">100 </w:t>
        </w:r>
      </w:ins>
      <w:del w:id="401" w:author="Julia Christensen" w:date="2023-12-05T14:47:00Z">
        <w:r w:rsidDel="00237569">
          <w:rPr>
            <w:rFonts w:ascii="Times New Roman" w:eastAsia="Times New Roman" w:hAnsi="Times New Roman" w:cs="Times New Roman"/>
            <w:sz w:val="24"/>
            <w:szCs w:val="24"/>
          </w:rPr>
          <w:delText xml:space="preserve">a </w:delText>
        </w:r>
      </w:del>
      <w:r>
        <w:rPr>
          <w:rFonts w:ascii="Times New Roman" w:eastAsia="Times New Roman" w:hAnsi="Times New Roman" w:cs="Times New Roman"/>
          <w:sz w:val="24"/>
          <w:szCs w:val="24"/>
        </w:rPr>
        <w:t>PMID</w:t>
      </w:r>
      <w:ins w:id="402" w:author="Julia Christensen" w:date="2023-12-05T14:47:00Z">
        <w:r w:rsidR="00237569">
          <w:rPr>
            <w:rFonts w:ascii="Times New Roman" w:eastAsia="Times New Roman" w:hAnsi="Times New Roman" w:cs="Times New Roman"/>
            <w:sz w:val="24"/>
            <w:szCs w:val="24"/>
          </w:rPr>
          <w:t>s at a t</w:t>
        </w:r>
      </w:ins>
      <w:ins w:id="403" w:author="Julia Christensen" w:date="2023-12-05T14:48:00Z">
        <w:r w:rsidR="00237569">
          <w:rPr>
            <w:rFonts w:ascii="Times New Roman" w:eastAsia="Times New Roman" w:hAnsi="Times New Roman" w:cs="Times New Roman"/>
            <w:sz w:val="24"/>
            <w:szCs w:val="24"/>
          </w:rPr>
          <w:t>ime</w:t>
        </w:r>
      </w:ins>
      <w:r>
        <w:rPr>
          <w:rFonts w:ascii="Times New Roman" w:eastAsia="Times New Roman" w:hAnsi="Times New Roman" w:cs="Times New Roman"/>
          <w:sz w:val="24"/>
          <w:szCs w:val="24"/>
        </w:rPr>
        <w:t>, placed it into the URL, then gathered the ID number of the article/abstract, identification number, biochemical type “gene,” and the gene names and placed that all in a new separate tab on the worksheet. After a PMID was used, the code also highlighted the cell so as a visualization that the code did check and us</w:t>
      </w:r>
      <w:ins w:id="404" w:author="Julia Christensen" w:date="2023-12-05T14:49:00Z">
        <w:r w:rsidR="00A325DB">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that PMID. The code ran through </w:t>
      </w:r>
      <w:del w:id="405" w:author="Julia Christensen" w:date="2023-12-05T14:49:00Z">
        <w:r w:rsidDel="006C5267">
          <w:rPr>
            <w:rFonts w:ascii="Times New Roman" w:eastAsia="Times New Roman" w:hAnsi="Times New Roman" w:cs="Times New Roman"/>
            <w:sz w:val="24"/>
            <w:szCs w:val="24"/>
          </w:rPr>
          <w:delText>all of</w:delText>
        </w:r>
      </w:del>
      <w:ins w:id="406" w:author="Julia Christensen" w:date="2023-12-05T14:49:00Z">
        <w:r w:rsidR="006C5267">
          <w:rPr>
            <w:rFonts w:ascii="Times New Roman" w:eastAsia="Times New Roman" w:hAnsi="Times New Roman" w:cs="Times New Roman"/>
            <w:sz w:val="24"/>
            <w:szCs w:val="24"/>
          </w:rPr>
          <w:t>all</w:t>
        </w:r>
      </w:ins>
      <w:r>
        <w:rPr>
          <w:rFonts w:ascii="Times New Roman" w:eastAsia="Times New Roman" w:hAnsi="Times New Roman" w:cs="Times New Roman"/>
          <w:sz w:val="24"/>
          <w:szCs w:val="24"/>
        </w:rPr>
        <w:t xml:space="preserve"> the PMIDs of the abstracts first, then the researcher duplicated the code and tweaked it a bit so the full-text could run and the information gathered and placed into a new tab on the worksheet. Once all the data was obtained, the researcher created a code to get each unique gene name from each PMID, ensuring </w:t>
      </w:r>
      <w:r>
        <w:rPr>
          <w:rFonts w:ascii="Times New Roman" w:eastAsia="Times New Roman" w:hAnsi="Times New Roman" w:cs="Times New Roman"/>
          <w:sz w:val="24"/>
          <w:szCs w:val="24"/>
        </w:rPr>
        <w:lastRenderedPageBreak/>
        <w:t xml:space="preserve">no duplicates of the same gene were added under a different name. As stated before, all the code done during the experiment can be seen on the web page </w:t>
      </w:r>
      <w:r w:rsidRPr="00F92AF4">
        <w:rPr>
          <w:rFonts w:ascii="Times New Roman" w:eastAsia="Times New Roman" w:hAnsi="Times New Roman" w:cs="Times New Roman"/>
          <w:sz w:val="24"/>
          <w:szCs w:val="24"/>
        </w:rPr>
        <w:t>(</w:t>
      </w:r>
      <w:ins w:id="407" w:author="Julia Christensen" w:date="2023-12-05T14:50:00Z">
        <w:r w:rsidR="00F92AF4">
          <w:rPr>
            <w:rFonts w:ascii="Times New Roman" w:eastAsia="Times New Roman" w:hAnsi="Times New Roman" w:cs="Times New Roman"/>
            <w:sz w:val="24"/>
            <w:szCs w:val="24"/>
          </w:rPr>
          <w:t>Link:</w:t>
        </w:r>
        <w:r w:rsidR="00F92AF4" w:rsidRPr="00F92AF4">
          <w:t xml:space="preserve"> </w:t>
        </w:r>
        <w:r w:rsidR="00F92AF4">
          <w:fldChar w:fldCharType="begin"/>
        </w:r>
        <w:r w:rsidR="00F92AF4">
          <w:instrText>HYPERLINK "https://fellowship1954.github.io/Analyzing-Science-Articles--Gene-Identification-In-Brain-Tumors/" \h</w:instrText>
        </w:r>
        <w:r w:rsidR="00F92AF4">
          <w:fldChar w:fldCharType="separate"/>
        </w:r>
        <w:r w:rsidR="00F92AF4">
          <w:rPr>
            <w:rFonts w:ascii="Times New Roman" w:eastAsia="Times New Roman" w:hAnsi="Times New Roman" w:cs="Times New Roman"/>
            <w:color w:val="1155CC"/>
            <w:sz w:val="24"/>
            <w:szCs w:val="24"/>
            <w:u w:val="single"/>
          </w:rPr>
          <w:t>https://fellowship1954.github.io/Analyzing-Science-Articles--Gene-Identification-In-Brain-Tumors/</w:t>
        </w:r>
        <w:r w:rsidR="00F92AF4">
          <w:rPr>
            <w:rFonts w:ascii="Times New Roman" w:eastAsia="Times New Roman" w:hAnsi="Times New Roman" w:cs="Times New Roman"/>
            <w:color w:val="1155CC"/>
            <w:sz w:val="24"/>
            <w:szCs w:val="24"/>
            <w:u w:val="single"/>
          </w:rPr>
          <w:fldChar w:fldCharType="end"/>
        </w:r>
      </w:ins>
      <w:del w:id="408" w:author="Julia Christensen" w:date="2023-12-05T14:50:00Z">
        <w:r w:rsidRPr="00F92AF4" w:rsidDel="00F92AF4">
          <w:rPr>
            <w:rFonts w:ascii="Times New Roman" w:eastAsia="Times New Roman" w:hAnsi="Times New Roman" w:cs="Times New Roman"/>
            <w:sz w:val="24"/>
            <w:szCs w:val="24"/>
            <w:rPrChange w:id="409" w:author="Julia Christensen" w:date="2023-12-05T14:50:00Z">
              <w:rPr>
                <w:rFonts w:ascii="Times New Roman" w:eastAsia="Times New Roman" w:hAnsi="Times New Roman" w:cs="Times New Roman"/>
                <w:b/>
                <w:bCs/>
                <w:sz w:val="24"/>
                <w:szCs w:val="24"/>
              </w:rPr>
            </w:rPrChange>
          </w:rPr>
          <w:delText>see the first paragraph of this section</w:delText>
        </w:r>
      </w:del>
      <w:r w:rsidRPr="00F92AF4">
        <w:rPr>
          <w:rFonts w:ascii="Times New Roman" w:eastAsia="Times New Roman" w:hAnsi="Times New Roman" w:cs="Times New Roman"/>
          <w:sz w:val="24"/>
          <w:szCs w:val="24"/>
        </w:rPr>
        <w:t>).</w:t>
      </w:r>
    </w:p>
    <w:p w14:paraId="735563B7" w14:textId="104ADAE7" w:rsidR="003C579A" w:rsidRDefault="00901034">
      <w:pPr>
        <w:spacing w:line="480" w:lineRule="auto"/>
        <w:rPr>
          <w:rFonts w:ascii="Times New Roman" w:eastAsia="Times New Roman" w:hAnsi="Times New Roman" w:cs="Times New Roman"/>
          <w:i/>
          <w:sz w:val="24"/>
          <w:szCs w:val="24"/>
        </w:rPr>
      </w:pPr>
      <w:del w:id="410" w:author="Dancik,Garrett M.(Computer Science)" w:date="2023-11-18T14:15:00Z">
        <w:r w:rsidDel="008879F8">
          <w:rPr>
            <w:rFonts w:ascii="Times New Roman" w:eastAsia="Times New Roman" w:hAnsi="Times New Roman" w:cs="Times New Roman"/>
            <w:i/>
            <w:sz w:val="24"/>
            <w:szCs w:val="24"/>
          </w:rPr>
          <w:delText>Analysing</w:delText>
        </w:r>
      </w:del>
      <w:ins w:id="411" w:author="Dancik,Garrett M.(Computer Science)" w:date="2023-11-18T14:15:00Z">
        <w:r w:rsidR="008879F8">
          <w:rPr>
            <w:rFonts w:ascii="Times New Roman" w:eastAsia="Times New Roman" w:hAnsi="Times New Roman" w:cs="Times New Roman"/>
            <w:i/>
            <w:sz w:val="24"/>
            <w:szCs w:val="24"/>
          </w:rPr>
          <w:t>Analyzing</w:t>
        </w:r>
      </w:ins>
      <w:r>
        <w:rPr>
          <w:rFonts w:ascii="Times New Roman" w:eastAsia="Times New Roman" w:hAnsi="Times New Roman" w:cs="Times New Roman"/>
          <w:i/>
          <w:sz w:val="24"/>
          <w:szCs w:val="24"/>
        </w:rPr>
        <w:t xml:space="preserve"> the Data</w:t>
      </w:r>
    </w:p>
    <w:p w14:paraId="2DDF6B07" w14:textId="077F00A1"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the gene names were gathered and placed into another tab in the worksheet, the code was created to grab and stored in a Python list. From there, the Pandas library</w:t>
      </w:r>
      <w:ins w:id="412" w:author="Julia Christensen" w:date="2023-12-05T14:51:00Z">
        <w:r w:rsidR="00361C58">
          <w:rPr>
            <w:rFonts w:ascii="Times New Roman" w:eastAsia="Times New Roman" w:hAnsi="Times New Roman" w:cs="Times New Roman"/>
            <w:sz w:val="24"/>
            <w:szCs w:val="24"/>
          </w:rPr>
          <w:t xml:space="preserve"> </w:t>
        </w:r>
      </w:ins>
      <w:del w:id="413" w:author="Julia Christensen" w:date="2023-12-05T14:52:00Z">
        <w:r w:rsidDel="00361C5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counted the number of times a gene name was mentioned and stored that number by creating a frequency table</w:t>
      </w:r>
      <w:del w:id="414" w:author="Dancik,Garrett M.(Computer Science)" w:date="2023-11-18T14:15:00Z">
        <w:r w:rsidDel="008879F8">
          <w:rPr>
            <w:rFonts w:ascii="Times New Roman" w:eastAsia="Times New Roman" w:hAnsi="Times New Roman" w:cs="Times New Roman"/>
            <w:sz w:val="24"/>
            <w:szCs w:val="24"/>
          </w:rPr>
          <w:delText xml:space="preserve"> (see </w:delText>
        </w:r>
        <w:r w:rsidDel="008879F8">
          <w:rPr>
            <w:rFonts w:ascii="Times New Roman" w:eastAsia="Times New Roman" w:hAnsi="Times New Roman" w:cs="Times New Roman"/>
            <w:b/>
            <w:sz w:val="24"/>
            <w:szCs w:val="24"/>
          </w:rPr>
          <w:delText xml:space="preserve">Table 1 and Table 2 </w:delText>
        </w:r>
        <w:r w:rsidDel="008879F8">
          <w:rPr>
            <w:rFonts w:ascii="Times New Roman" w:eastAsia="Times New Roman" w:hAnsi="Times New Roman" w:cs="Times New Roman"/>
            <w:sz w:val="24"/>
            <w:szCs w:val="24"/>
          </w:rPr>
          <w:delText>and note that in this article, only the top and bottom 10 will be shown)</w:delText>
        </w:r>
      </w:del>
      <w:r>
        <w:rPr>
          <w:rFonts w:ascii="Times New Roman" w:eastAsia="Times New Roman" w:hAnsi="Times New Roman" w:cs="Times New Roman"/>
          <w:sz w:val="24"/>
          <w:szCs w:val="24"/>
        </w:rPr>
        <w:t>. Other Python code was created to analyze the data,</w:t>
      </w:r>
      <w:ins w:id="415" w:author="Julia Christensen" w:date="2023-12-05T14:54:00Z">
        <w:r w:rsidR="00744A3A">
          <w:rPr>
            <w:rFonts w:ascii="Times New Roman" w:eastAsia="Times New Roman" w:hAnsi="Times New Roman" w:cs="Times New Roman"/>
            <w:sz w:val="24"/>
            <w:szCs w:val="24"/>
          </w:rPr>
          <w:t xml:space="preserve"> through</w:t>
        </w:r>
        <w:r w:rsidR="00922966">
          <w:rPr>
            <w:rFonts w:ascii="Times New Roman" w:eastAsia="Times New Roman" w:hAnsi="Times New Roman" w:cs="Times New Roman"/>
            <w:sz w:val="24"/>
            <w:szCs w:val="24"/>
          </w:rPr>
          <w:t xml:space="preserve"> bar graphs and </w:t>
        </w:r>
      </w:ins>
      <w:ins w:id="416" w:author="Julia Christensen" w:date="2023-12-05T14:55:00Z">
        <w:r w:rsidR="002A2CCF">
          <w:rPr>
            <w:rFonts w:ascii="Times New Roman" w:eastAsia="Times New Roman" w:hAnsi="Times New Roman" w:cs="Times New Roman"/>
            <w:sz w:val="24"/>
            <w:szCs w:val="24"/>
          </w:rPr>
          <w:t>word clouds</w:t>
        </w:r>
      </w:ins>
      <w:r>
        <w:rPr>
          <w:rFonts w:ascii="Times New Roman" w:eastAsia="Times New Roman" w:hAnsi="Times New Roman" w:cs="Times New Roman"/>
          <w:sz w:val="24"/>
          <w:szCs w:val="24"/>
        </w:rPr>
        <w:t xml:space="preserve"> in which the results are shown below, and again, the code</w:t>
      </w:r>
      <w:ins w:id="417" w:author="Julia Christensen" w:date="2023-12-05T14:57:00Z">
        <w:r w:rsidR="00871D7A">
          <w:rPr>
            <w:rFonts w:ascii="Times New Roman" w:eastAsia="Times New Roman" w:hAnsi="Times New Roman" w:cs="Times New Roman"/>
            <w:sz w:val="24"/>
            <w:szCs w:val="24"/>
          </w:rPr>
          <w:t>,</w:t>
        </w:r>
        <w:r w:rsidR="00FE585B">
          <w:rPr>
            <w:rFonts w:ascii="Times New Roman" w:eastAsia="Times New Roman" w:hAnsi="Times New Roman" w:cs="Times New Roman"/>
            <w:sz w:val="24"/>
            <w:szCs w:val="24"/>
          </w:rPr>
          <w:t xml:space="preserve"> abstracts</w:t>
        </w:r>
        <w:r w:rsidR="00871D7A">
          <w:rPr>
            <w:rFonts w:ascii="Times New Roman" w:eastAsia="Times New Roman" w:hAnsi="Times New Roman" w:cs="Times New Roman"/>
            <w:sz w:val="24"/>
            <w:szCs w:val="24"/>
          </w:rPr>
          <w:t xml:space="preserve">, and full-text </w:t>
        </w:r>
      </w:ins>
      <w:ins w:id="418" w:author="Julia Christensen" w:date="2023-12-05T15:02:00Z">
        <w:r w:rsidR="00412F7B">
          <w:rPr>
            <w:rFonts w:ascii="Times New Roman" w:eastAsia="Times New Roman" w:hAnsi="Times New Roman" w:cs="Times New Roman"/>
            <w:sz w:val="24"/>
            <w:szCs w:val="24"/>
          </w:rPr>
          <w:t xml:space="preserve">tables, </w:t>
        </w:r>
      </w:ins>
      <w:ins w:id="419" w:author="Julia Christensen" w:date="2023-12-05T14:57:00Z">
        <w:r w:rsidR="00871D7A">
          <w:rPr>
            <w:rFonts w:ascii="Times New Roman" w:eastAsia="Times New Roman" w:hAnsi="Times New Roman" w:cs="Times New Roman"/>
            <w:sz w:val="24"/>
            <w:szCs w:val="24"/>
          </w:rPr>
          <w:t>bar graphs and word clouds</w:t>
        </w:r>
      </w:ins>
      <w:r>
        <w:rPr>
          <w:rFonts w:ascii="Times New Roman" w:eastAsia="Times New Roman" w:hAnsi="Times New Roman" w:cs="Times New Roman"/>
          <w:sz w:val="24"/>
          <w:szCs w:val="24"/>
        </w:rPr>
        <w:t xml:space="preserve"> </w:t>
      </w:r>
      <w:ins w:id="420" w:author="Julia Christensen" w:date="2023-12-05T14:57:00Z">
        <w:r w:rsidR="00871D7A">
          <w:rPr>
            <w:rFonts w:ascii="Times New Roman" w:eastAsia="Times New Roman" w:hAnsi="Times New Roman" w:cs="Times New Roman"/>
            <w:sz w:val="24"/>
            <w:szCs w:val="24"/>
          </w:rPr>
          <w:t>ar</w:t>
        </w:r>
      </w:ins>
      <w:ins w:id="421" w:author="Julia Christensen" w:date="2023-12-05T14:58:00Z">
        <w:r w:rsidR="00871D7A">
          <w:rPr>
            <w:rFonts w:ascii="Times New Roman" w:eastAsia="Times New Roman" w:hAnsi="Times New Roman" w:cs="Times New Roman"/>
            <w:sz w:val="24"/>
            <w:szCs w:val="24"/>
          </w:rPr>
          <w:t>e</w:t>
        </w:r>
      </w:ins>
      <w:del w:id="422" w:author="Julia Christensen" w:date="2023-12-05T14:57:00Z">
        <w:r w:rsidDel="00871D7A">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available on the web page</w:t>
      </w:r>
      <w:ins w:id="423" w:author="Julia Christensen" w:date="2023-12-05T14:55:00Z">
        <w:r w:rsidR="002A2CCF">
          <w:rPr>
            <w:rFonts w:ascii="Times New Roman" w:eastAsia="Times New Roman" w:hAnsi="Times New Roman" w:cs="Times New Roman"/>
            <w:sz w:val="24"/>
            <w:szCs w:val="24"/>
          </w:rPr>
          <w:t xml:space="preserve"> </w:t>
        </w:r>
        <w:r w:rsidR="002A2CCF" w:rsidRPr="00F92AF4">
          <w:rPr>
            <w:rFonts w:ascii="Times New Roman" w:eastAsia="Times New Roman" w:hAnsi="Times New Roman" w:cs="Times New Roman"/>
            <w:sz w:val="24"/>
            <w:szCs w:val="24"/>
          </w:rPr>
          <w:t>(</w:t>
        </w:r>
        <w:r w:rsidR="002A2CCF">
          <w:rPr>
            <w:rFonts w:ascii="Times New Roman" w:eastAsia="Times New Roman" w:hAnsi="Times New Roman" w:cs="Times New Roman"/>
            <w:sz w:val="24"/>
            <w:szCs w:val="24"/>
          </w:rPr>
          <w:t>Link:</w:t>
        </w:r>
        <w:r w:rsidR="002A2CCF" w:rsidRPr="00F92AF4">
          <w:t xml:space="preserve"> </w:t>
        </w:r>
        <w:r w:rsidR="002A2CCF">
          <w:fldChar w:fldCharType="begin"/>
        </w:r>
        <w:r w:rsidR="002A2CCF">
          <w:instrText>HYPERLINK "https://fellowship1954.github.io/Analyzing-Science-Articles--Gene-Identification-In-Brain-Tumors/" \h</w:instrText>
        </w:r>
        <w:r w:rsidR="002A2CCF">
          <w:fldChar w:fldCharType="separate"/>
        </w:r>
        <w:r w:rsidR="002A2CCF">
          <w:rPr>
            <w:rFonts w:ascii="Times New Roman" w:eastAsia="Times New Roman" w:hAnsi="Times New Roman" w:cs="Times New Roman"/>
            <w:color w:val="1155CC"/>
            <w:sz w:val="24"/>
            <w:szCs w:val="24"/>
            <w:u w:val="single"/>
          </w:rPr>
          <w:t>https://fellowship1954.github.io/Analyzing-Science-Articles--Gene-Identification-In-Brain-Tumors/</w:t>
        </w:r>
        <w:r w:rsidR="002A2CCF">
          <w:rPr>
            <w:rFonts w:ascii="Times New Roman" w:eastAsia="Times New Roman" w:hAnsi="Times New Roman" w:cs="Times New Roman"/>
            <w:color w:val="1155CC"/>
            <w:sz w:val="24"/>
            <w:szCs w:val="24"/>
            <w:u w:val="single"/>
          </w:rPr>
          <w:fldChar w:fldCharType="end"/>
        </w:r>
        <w:r w:rsidR="002A2CCF" w:rsidRPr="00F92AF4">
          <w:rPr>
            <w:rFonts w:ascii="Times New Roman" w:eastAsia="Times New Roman" w:hAnsi="Times New Roman" w:cs="Times New Roman"/>
            <w:sz w:val="24"/>
            <w:szCs w:val="24"/>
          </w:rPr>
          <w:t>).</w:t>
        </w:r>
      </w:ins>
      <w:del w:id="424" w:author="Julia Christensen" w:date="2023-12-05T14:55:00Z">
        <w:r w:rsidDel="002A2CC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p>
    <w:p w14:paraId="6F19B5A5" w14:textId="77777777" w:rsidR="003C579A" w:rsidRDefault="003C579A">
      <w:pPr>
        <w:spacing w:line="480" w:lineRule="auto"/>
        <w:rPr>
          <w:rFonts w:ascii="Times New Roman" w:eastAsia="Times New Roman" w:hAnsi="Times New Roman" w:cs="Times New Roman"/>
          <w:sz w:val="24"/>
          <w:szCs w:val="24"/>
        </w:rPr>
      </w:pPr>
    </w:p>
    <w:p w14:paraId="485A6D6F"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502503C7" w14:textId="39278DC6" w:rsidR="003C579A" w:rsidDel="00EB3008" w:rsidRDefault="00901034">
      <w:pPr>
        <w:spacing w:line="480" w:lineRule="auto"/>
        <w:rPr>
          <w:del w:id="425" w:author="Julia Christensen" w:date="2023-12-03T18:47:00Z"/>
          <w:rFonts w:ascii="Times New Roman" w:eastAsia="Times New Roman" w:hAnsi="Times New Roman" w:cs="Times New Roman"/>
          <w:sz w:val="24"/>
          <w:szCs w:val="24"/>
        </w:rPr>
      </w:pPr>
      <w:r>
        <w:rPr>
          <w:rFonts w:ascii="Times New Roman" w:eastAsia="Times New Roman" w:hAnsi="Times New Roman" w:cs="Times New Roman"/>
          <w:sz w:val="24"/>
          <w:szCs w:val="24"/>
        </w:rPr>
        <w:t>For the experiment, 1,100 samples were examined, and around a total of</w:t>
      </w:r>
      <w:ins w:id="426" w:author="Julia Christensen" w:date="2023-12-04T07:36:00Z">
        <w:r w:rsidR="00163708">
          <w:rPr>
            <w:rFonts w:ascii="Times New Roman" w:eastAsia="Times New Roman" w:hAnsi="Times New Roman" w:cs="Times New Roman"/>
            <w:sz w:val="24"/>
            <w:szCs w:val="24"/>
          </w:rPr>
          <w:t xml:space="preserve"> </w:t>
        </w:r>
      </w:ins>
      <w:del w:id="427" w:author="Julia Christensen" w:date="2023-12-04T07:36:00Z">
        <w:r w:rsidDel="00163708">
          <w:rPr>
            <w:rFonts w:ascii="Times New Roman" w:eastAsia="Times New Roman" w:hAnsi="Times New Roman" w:cs="Times New Roman"/>
            <w:sz w:val="24"/>
            <w:szCs w:val="24"/>
          </w:rPr>
          <w:delText xml:space="preserve"> </w:delText>
        </w:r>
      </w:del>
      <w:ins w:id="428" w:author="Julia Christensen" w:date="2023-12-04T07:36:00Z">
        <w:r w:rsidR="00163708">
          <w:rPr>
            <w:rFonts w:ascii="Times New Roman" w:eastAsia="Times New Roman" w:hAnsi="Times New Roman" w:cs="Times New Roman"/>
            <w:sz w:val="24"/>
            <w:szCs w:val="24"/>
          </w:rPr>
          <w:t>736</w:t>
        </w:r>
      </w:ins>
      <w:del w:id="429" w:author="Julia Christensen" w:date="2023-12-04T07:36:00Z">
        <w:r w:rsidDel="00163708">
          <w:rPr>
            <w:rFonts w:ascii="Times New Roman" w:eastAsia="Times New Roman" w:hAnsi="Times New Roman" w:cs="Times New Roman"/>
            <w:sz w:val="24"/>
            <w:szCs w:val="24"/>
          </w:rPr>
          <w:delText>[</w:delText>
        </w:r>
        <w:r w:rsidDel="00163708">
          <w:rPr>
            <w:rFonts w:ascii="Times New Roman" w:eastAsia="Times New Roman" w:hAnsi="Times New Roman" w:cs="Times New Roman"/>
            <w:sz w:val="24"/>
            <w:szCs w:val="24"/>
            <w:highlight w:val="yellow"/>
          </w:rPr>
          <w:delText>number of gene names</w:delText>
        </w:r>
        <w:r w:rsidDel="0016370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430" w:author="Julia Christensen" w:date="2023-12-04T07:37:00Z">
        <w:r w:rsidR="00E11C9F">
          <w:rPr>
            <w:rFonts w:ascii="Times New Roman" w:eastAsia="Times New Roman" w:hAnsi="Times New Roman" w:cs="Times New Roman"/>
            <w:sz w:val="24"/>
            <w:szCs w:val="24"/>
          </w:rPr>
          <w:t xml:space="preserve">gene names </w:t>
        </w:r>
      </w:ins>
      <w:r>
        <w:rPr>
          <w:rFonts w:ascii="Times New Roman" w:eastAsia="Times New Roman" w:hAnsi="Times New Roman" w:cs="Times New Roman"/>
          <w:sz w:val="24"/>
          <w:szCs w:val="24"/>
        </w:rPr>
        <w:t>were referenced. However, sp</w:t>
      </w:r>
      <w:ins w:id="431" w:author="Dancik,Garrett M.(Computer Science)" w:date="2023-11-18T14:25:00Z">
        <w:r w:rsidR="00E90F4B">
          <w:rPr>
            <w:rFonts w:ascii="Times New Roman" w:eastAsia="Times New Roman" w:hAnsi="Times New Roman" w:cs="Times New Roman"/>
            <w:sz w:val="24"/>
            <w:szCs w:val="24"/>
          </w:rPr>
          <w:t>l</w:t>
        </w:r>
      </w:ins>
      <w:r>
        <w:rPr>
          <w:rFonts w:ascii="Times New Roman" w:eastAsia="Times New Roman" w:hAnsi="Times New Roman" w:cs="Times New Roman"/>
          <w:sz w:val="24"/>
          <w:szCs w:val="24"/>
        </w:rPr>
        <w:t xml:space="preserve">it between abstracts and full-text around </w:t>
      </w:r>
      <w:del w:id="432" w:author="Julia Christensen" w:date="2023-12-04T07:38:00Z">
        <w:r w:rsidDel="003C7062">
          <w:rPr>
            <w:rFonts w:ascii="Times New Roman" w:eastAsia="Times New Roman" w:hAnsi="Times New Roman" w:cs="Times New Roman"/>
            <w:sz w:val="24"/>
            <w:szCs w:val="24"/>
          </w:rPr>
          <w:delText>[</w:delText>
        </w:r>
        <w:r w:rsidDel="003C7062">
          <w:rPr>
            <w:rFonts w:ascii="Times New Roman" w:eastAsia="Times New Roman" w:hAnsi="Times New Roman" w:cs="Times New Roman"/>
            <w:sz w:val="24"/>
            <w:szCs w:val="24"/>
            <w:highlight w:val="yellow"/>
          </w:rPr>
          <w:delText>number of gene names</w:delText>
        </w:r>
        <w:r w:rsidDel="003C7062">
          <w:rPr>
            <w:rFonts w:ascii="Times New Roman" w:eastAsia="Times New Roman" w:hAnsi="Times New Roman" w:cs="Times New Roman"/>
            <w:sz w:val="24"/>
            <w:szCs w:val="24"/>
          </w:rPr>
          <w:delText>]</w:delText>
        </w:r>
      </w:del>
      <w:ins w:id="433" w:author="Julia Christensen" w:date="2023-12-04T07:38:00Z">
        <w:r w:rsidR="003C7062">
          <w:rPr>
            <w:rFonts w:ascii="Times New Roman" w:eastAsia="Times New Roman" w:hAnsi="Times New Roman" w:cs="Times New Roman"/>
            <w:sz w:val="24"/>
            <w:szCs w:val="24"/>
          </w:rPr>
          <w:t>656</w:t>
        </w:r>
      </w:ins>
      <w:r>
        <w:rPr>
          <w:rFonts w:ascii="Times New Roman" w:eastAsia="Times New Roman" w:hAnsi="Times New Roman" w:cs="Times New Roman"/>
          <w:sz w:val="24"/>
          <w:szCs w:val="24"/>
        </w:rPr>
        <w:t xml:space="preserve"> genes were mentioned in the abstracts and </w:t>
      </w:r>
      <w:del w:id="434" w:author="Julia Christensen" w:date="2023-12-04T07:38:00Z">
        <w:r w:rsidDel="0032600F">
          <w:rPr>
            <w:rFonts w:ascii="Times New Roman" w:eastAsia="Times New Roman" w:hAnsi="Times New Roman" w:cs="Times New Roman"/>
            <w:sz w:val="24"/>
            <w:szCs w:val="24"/>
            <w:highlight w:val="yellow"/>
          </w:rPr>
          <w:delText>[number of gene names</w:delText>
        </w:r>
        <w:r w:rsidDel="0032600F">
          <w:rPr>
            <w:rFonts w:ascii="Times New Roman" w:eastAsia="Times New Roman" w:hAnsi="Times New Roman" w:cs="Times New Roman"/>
            <w:sz w:val="24"/>
            <w:szCs w:val="24"/>
          </w:rPr>
          <w:delText>]</w:delText>
        </w:r>
      </w:del>
      <w:ins w:id="435" w:author="Julia Christensen" w:date="2023-12-04T07:38:00Z">
        <w:r w:rsidR="0032600F">
          <w:rPr>
            <w:rFonts w:ascii="Times New Roman" w:eastAsia="Times New Roman" w:hAnsi="Times New Roman" w:cs="Times New Roman"/>
            <w:sz w:val="24"/>
            <w:szCs w:val="24"/>
          </w:rPr>
          <w:t>136</w:t>
        </w:r>
      </w:ins>
      <w:r>
        <w:rPr>
          <w:rFonts w:ascii="Times New Roman" w:eastAsia="Times New Roman" w:hAnsi="Times New Roman" w:cs="Times New Roman"/>
          <w:sz w:val="24"/>
          <w:szCs w:val="24"/>
        </w:rPr>
        <w:t xml:space="preserve"> in full-text. </w:t>
      </w:r>
      <w:del w:id="436" w:author="Dancik,Garrett M.(Computer Science)" w:date="2023-11-18T14:25:00Z">
        <w:r w:rsidDel="00E90F4B">
          <w:rPr>
            <w:rFonts w:ascii="Times New Roman" w:eastAsia="Times New Roman" w:hAnsi="Times New Roman" w:cs="Times New Roman"/>
            <w:sz w:val="24"/>
            <w:szCs w:val="24"/>
          </w:rPr>
          <w:delText xml:space="preserve">The first thing created was a frequency table with only two columns: one shows the gene names and the other for the frequency. The frequency table was coded in a way so the numbers were in descending order. However, the table was large for this paper, so </w:delText>
        </w:r>
      </w:del>
      <w:r>
        <w:rPr>
          <w:rFonts w:ascii="Times New Roman" w:eastAsia="Times New Roman" w:hAnsi="Times New Roman" w:cs="Times New Roman"/>
          <w:b/>
          <w:sz w:val="24"/>
          <w:szCs w:val="24"/>
        </w:rPr>
        <w:t xml:space="preserve">Tables 1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show the top and bottom ten gene names with combined abstracts and full-text.</w:t>
      </w:r>
      <w:del w:id="437" w:author="Julia Christensen" w:date="2023-12-03T18:47:00Z">
        <w:r w:rsidDel="00EB3008">
          <w:rPr>
            <w:rFonts w:ascii="Times New Roman" w:eastAsia="Times New Roman" w:hAnsi="Times New Roman" w:cs="Times New Roman"/>
            <w:sz w:val="24"/>
            <w:szCs w:val="24"/>
          </w:rPr>
          <w:delText xml:space="preserve"> </w:delText>
        </w:r>
      </w:del>
    </w:p>
    <w:p w14:paraId="7C416E95" w14:textId="7013F3AB" w:rsidR="002F2F81" w:rsidRDefault="00A031E5">
      <w:pPr>
        <w:spacing w:line="480" w:lineRule="auto"/>
        <w:rPr>
          <w:ins w:id="438" w:author="Julia Christensen" w:date="2023-12-03T18:43:00Z"/>
          <w:rFonts w:ascii="Times New Roman" w:eastAsia="Times New Roman" w:hAnsi="Times New Roman" w:cs="Times New Roman"/>
          <w:b/>
          <w:sz w:val="24"/>
          <w:szCs w:val="24"/>
        </w:rPr>
      </w:pPr>
      <w:del w:id="439" w:author="Julia Christensen" w:date="2023-12-03T18:46:00Z">
        <w:r w:rsidDel="00A031E5">
          <w:rPr>
            <w:noProof/>
          </w:rPr>
          <w:drawing>
            <wp:anchor distT="114300" distB="114300" distL="114300" distR="114300" simplePos="0" relativeHeight="251658240" behindDoc="0" locked="0" layoutInCell="1" hidden="0" allowOverlap="1" wp14:anchorId="60EE9AAA" wp14:editId="3BE58B0B">
              <wp:simplePos x="0" y="0"/>
              <wp:positionH relativeFrom="column">
                <wp:posOffset>1798404</wp:posOffset>
              </wp:positionH>
              <wp:positionV relativeFrom="paragraph">
                <wp:posOffset>488494</wp:posOffset>
              </wp:positionV>
              <wp:extent cx="2838450" cy="685800"/>
              <wp:effectExtent l="21585" t="104684" r="21585" b="104684"/>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rot="21343884">
                        <a:off x="0" y="0"/>
                        <a:ext cx="2838450" cy="685800"/>
                      </a:xfrm>
                      <a:prstGeom prst="rect">
                        <a:avLst/>
                      </a:prstGeom>
                      <a:ln/>
                    </pic:spPr>
                  </pic:pic>
                </a:graphicData>
              </a:graphic>
            </wp:anchor>
          </w:drawing>
        </w:r>
        <w:r w:rsidR="00901034" w:rsidDel="000A1C81">
          <w:rPr>
            <w:rFonts w:ascii="Times New Roman" w:eastAsia="Times New Roman" w:hAnsi="Times New Roman" w:cs="Times New Roman"/>
            <w:noProof/>
            <w:sz w:val="24"/>
            <w:szCs w:val="24"/>
          </w:rPr>
          <w:drawing>
            <wp:inline distT="114300" distB="114300" distL="114300" distR="114300" wp14:anchorId="2ED035F6" wp14:editId="471A6F15">
              <wp:extent cx="5943600" cy="1460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1460500"/>
                      </a:xfrm>
                      <a:prstGeom prst="rect">
                        <a:avLst/>
                      </a:prstGeom>
                      <a:ln/>
                    </pic:spPr>
                  </pic:pic>
                </a:graphicData>
              </a:graphic>
            </wp:inline>
          </w:drawing>
        </w:r>
      </w:del>
    </w:p>
    <w:p w14:paraId="5C04E8A8" w14:textId="4E7C000B" w:rsidR="002F2F81" w:rsidRDefault="00451367">
      <w:pPr>
        <w:spacing w:line="480" w:lineRule="auto"/>
        <w:jc w:val="center"/>
        <w:rPr>
          <w:ins w:id="440" w:author="Julia Christensen" w:date="2023-12-03T18:43:00Z"/>
          <w:rFonts w:ascii="Times New Roman" w:eastAsia="Times New Roman" w:hAnsi="Times New Roman" w:cs="Times New Roman"/>
          <w:b/>
          <w:sz w:val="24"/>
          <w:szCs w:val="24"/>
        </w:rPr>
        <w:pPrChange w:id="441" w:author="Julia Christensen" w:date="2023-12-03T18:47:00Z">
          <w:pPr>
            <w:spacing w:line="480" w:lineRule="auto"/>
          </w:pPr>
        </w:pPrChange>
      </w:pPr>
      <w:ins w:id="442" w:author="Julia Christensen" w:date="2023-12-03T18:52:00Z">
        <w:r w:rsidRPr="00451367">
          <w:rPr>
            <w:rFonts w:ascii="Times New Roman" w:eastAsia="Times New Roman" w:hAnsi="Times New Roman" w:cs="Times New Roman"/>
            <w:b/>
            <w:noProof/>
            <w:sz w:val="24"/>
            <w:szCs w:val="24"/>
          </w:rPr>
          <w:lastRenderedPageBreak/>
          <w:drawing>
            <wp:inline distT="0" distB="0" distL="0" distR="0" wp14:anchorId="061A7FD7" wp14:editId="41A7066A">
              <wp:extent cx="1771897" cy="1876687"/>
              <wp:effectExtent l="0" t="0" r="0" b="9525"/>
              <wp:docPr id="1972397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97075" name=""/>
                      <pic:cNvPicPr/>
                    </pic:nvPicPr>
                    <pic:blipFill>
                      <a:blip r:embed="rId20"/>
                      <a:stretch>
                        <a:fillRect/>
                      </a:stretch>
                    </pic:blipFill>
                    <pic:spPr>
                      <a:xfrm>
                        <a:off x="0" y="0"/>
                        <a:ext cx="1771897" cy="1876687"/>
                      </a:xfrm>
                      <a:prstGeom prst="rect">
                        <a:avLst/>
                      </a:prstGeom>
                    </pic:spPr>
                  </pic:pic>
                </a:graphicData>
              </a:graphic>
            </wp:inline>
          </w:drawing>
        </w:r>
      </w:ins>
    </w:p>
    <w:p w14:paraId="370EDBEF" w14:textId="1DCB6C6B"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Frequency table of the top 10 most frequently mentioned genes for abstracts and full-text. (</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for a full table, see </w:t>
      </w:r>
      <w:commentRangeStart w:id="443"/>
      <w:r>
        <w:rPr>
          <w:rFonts w:ascii="Times New Roman" w:eastAsia="Times New Roman" w:hAnsi="Times New Roman" w:cs="Times New Roman"/>
          <w:sz w:val="24"/>
          <w:szCs w:val="24"/>
        </w:rPr>
        <w:t>web page</w:t>
      </w:r>
      <w:commentRangeEnd w:id="443"/>
      <w:r w:rsidR="00E90F4B">
        <w:rPr>
          <w:rStyle w:val="CommentReference"/>
        </w:rPr>
        <w:commentReference w:id="443"/>
      </w:r>
      <w:ins w:id="444" w:author="Julia Christensen" w:date="2023-12-03T18:41:00Z">
        <w:r w:rsidR="009F68AD">
          <w:rPr>
            <w:rFonts w:ascii="Times New Roman" w:eastAsia="Times New Roman" w:hAnsi="Times New Roman" w:cs="Times New Roman"/>
            <w:sz w:val="24"/>
            <w:szCs w:val="24"/>
          </w:rPr>
          <w:t xml:space="preserve">: </w:t>
        </w:r>
        <w:r w:rsidR="009F68AD">
          <w:fldChar w:fldCharType="begin"/>
        </w:r>
        <w:r w:rsidR="009F68AD">
          <w:instrText>HYPERLINK "https://fellowship1954.github.io/Analyzing-Science-Articles--Gene-Identification-In-Brain-Tumors/" \h</w:instrText>
        </w:r>
        <w:r w:rsidR="009F68AD">
          <w:fldChar w:fldCharType="separate"/>
        </w:r>
        <w:r w:rsidR="009F68AD">
          <w:rPr>
            <w:rFonts w:ascii="Times New Roman" w:eastAsia="Times New Roman" w:hAnsi="Times New Roman" w:cs="Times New Roman"/>
            <w:color w:val="1155CC"/>
            <w:sz w:val="24"/>
            <w:szCs w:val="24"/>
            <w:u w:val="single"/>
          </w:rPr>
          <w:t>https://fellowship1954.github.io/Analyzing-Science-Articles--Gene-Identification-In-Brain-Tumors/</w:t>
        </w:r>
        <w:r w:rsidR="009F68AD">
          <w:rPr>
            <w:rFonts w:ascii="Times New Roman" w:eastAsia="Times New Roman" w:hAnsi="Times New Roman" w:cs="Times New Roman"/>
            <w:color w:val="1155CC"/>
            <w:sz w:val="24"/>
            <w:szCs w:val="24"/>
            <w:u w:val="single"/>
          </w:rPr>
          <w:fldChar w:fldCharType="end"/>
        </w:r>
      </w:ins>
      <w:r>
        <w:rPr>
          <w:rFonts w:ascii="Times New Roman" w:eastAsia="Times New Roman" w:hAnsi="Times New Roman" w:cs="Times New Roman"/>
          <w:sz w:val="24"/>
          <w:szCs w:val="24"/>
        </w:rPr>
        <w:t>)</w:t>
      </w:r>
    </w:p>
    <w:p w14:paraId="11D65AD4" w14:textId="6DCC638E" w:rsidR="00EB3008" w:rsidRDefault="00A034B0">
      <w:pPr>
        <w:spacing w:line="480" w:lineRule="auto"/>
        <w:jc w:val="center"/>
        <w:rPr>
          <w:ins w:id="445" w:author="Julia Christensen" w:date="2023-12-03T18:48:00Z"/>
          <w:rFonts w:ascii="Times New Roman" w:eastAsia="Times New Roman" w:hAnsi="Times New Roman" w:cs="Times New Roman"/>
          <w:b/>
          <w:sz w:val="24"/>
          <w:szCs w:val="24"/>
        </w:rPr>
        <w:pPrChange w:id="446" w:author="Julia Christensen" w:date="2023-12-03T19:00:00Z">
          <w:pPr>
            <w:spacing w:line="480" w:lineRule="auto"/>
          </w:pPr>
        </w:pPrChange>
      </w:pPr>
      <w:ins w:id="447" w:author="Julia Christensen" w:date="2023-12-03T19:00:00Z">
        <w:r w:rsidRPr="00A034B0">
          <w:rPr>
            <w:rFonts w:ascii="Times New Roman" w:eastAsia="Times New Roman" w:hAnsi="Times New Roman" w:cs="Times New Roman"/>
            <w:b/>
            <w:noProof/>
            <w:sz w:val="24"/>
            <w:szCs w:val="24"/>
          </w:rPr>
          <w:drawing>
            <wp:inline distT="0" distB="0" distL="0" distR="0" wp14:anchorId="55143858" wp14:editId="03C26841">
              <wp:extent cx="2657846" cy="1829055"/>
              <wp:effectExtent l="0" t="0" r="9525" b="0"/>
              <wp:docPr id="42087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73498" name=""/>
                      <pic:cNvPicPr/>
                    </pic:nvPicPr>
                    <pic:blipFill>
                      <a:blip r:embed="rId21"/>
                      <a:stretch>
                        <a:fillRect/>
                      </a:stretch>
                    </pic:blipFill>
                    <pic:spPr>
                      <a:xfrm>
                        <a:off x="0" y="0"/>
                        <a:ext cx="2657846" cy="1829055"/>
                      </a:xfrm>
                      <a:prstGeom prst="rect">
                        <a:avLst/>
                      </a:prstGeom>
                    </pic:spPr>
                  </pic:pic>
                </a:graphicData>
              </a:graphic>
            </wp:inline>
          </w:drawing>
        </w:r>
      </w:ins>
      <w:del w:id="448" w:author="Julia Christensen" w:date="2023-12-03T18:48:00Z">
        <w:r w:rsidR="00901034" w:rsidDel="00EB3008">
          <w:rPr>
            <w:rFonts w:ascii="Times New Roman" w:eastAsia="Times New Roman" w:hAnsi="Times New Roman" w:cs="Times New Roman"/>
            <w:noProof/>
            <w:sz w:val="24"/>
            <w:szCs w:val="24"/>
          </w:rPr>
          <w:drawing>
            <wp:inline distT="114300" distB="114300" distL="114300" distR="114300" wp14:anchorId="55DD1D0A" wp14:editId="11D63D71">
              <wp:extent cx="5943600" cy="1460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460500"/>
                      </a:xfrm>
                      <a:prstGeom prst="rect">
                        <a:avLst/>
                      </a:prstGeom>
                      <a:ln/>
                    </pic:spPr>
                  </pic:pic>
                </a:graphicData>
              </a:graphic>
            </wp:inline>
          </w:drawing>
        </w:r>
      </w:del>
    </w:p>
    <w:p w14:paraId="50183637" w14:textId="7EFB82D0"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Frequency table of the bottom 10 least frequently mentioned genes in total for both abstracts and full-text.  (</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for a full table, see </w:t>
      </w:r>
      <w:commentRangeStart w:id="449"/>
      <w:r>
        <w:rPr>
          <w:rFonts w:ascii="Times New Roman" w:eastAsia="Times New Roman" w:hAnsi="Times New Roman" w:cs="Times New Roman"/>
          <w:sz w:val="24"/>
          <w:szCs w:val="24"/>
        </w:rPr>
        <w:t>web page</w:t>
      </w:r>
      <w:commentRangeEnd w:id="449"/>
      <w:r w:rsidR="00E90F4B">
        <w:rPr>
          <w:rStyle w:val="CommentReference"/>
        </w:rPr>
        <w:commentReference w:id="449"/>
      </w:r>
      <w:ins w:id="450" w:author="Julia Christensen" w:date="2023-12-03T18:41:00Z">
        <w:r w:rsidR="009F68AD">
          <w:rPr>
            <w:rFonts w:ascii="Times New Roman" w:eastAsia="Times New Roman" w:hAnsi="Times New Roman" w:cs="Times New Roman"/>
            <w:sz w:val="24"/>
            <w:szCs w:val="24"/>
          </w:rPr>
          <w:t>:</w:t>
        </w:r>
        <w:r w:rsidR="009F68AD" w:rsidRPr="009F68AD">
          <w:t xml:space="preserve"> </w:t>
        </w:r>
        <w:r w:rsidR="009F68AD">
          <w:fldChar w:fldCharType="begin"/>
        </w:r>
        <w:r w:rsidR="009F68AD">
          <w:instrText>HYPERLINK "https://fellowship1954.github.io/Analyzing-Science-Articles--Gene-Identification-In-Brain-Tumors/" \h</w:instrText>
        </w:r>
        <w:r w:rsidR="009F68AD">
          <w:fldChar w:fldCharType="separate"/>
        </w:r>
        <w:r w:rsidR="009F68AD">
          <w:rPr>
            <w:rFonts w:ascii="Times New Roman" w:eastAsia="Times New Roman" w:hAnsi="Times New Roman" w:cs="Times New Roman"/>
            <w:color w:val="1155CC"/>
            <w:sz w:val="24"/>
            <w:szCs w:val="24"/>
            <w:u w:val="single"/>
          </w:rPr>
          <w:t>https://fellowship1954.github.io/Analyzing-Science-Articles--Gene-Identification-In-Brain-Tumors/</w:t>
        </w:r>
        <w:r w:rsidR="009F68AD">
          <w:rPr>
            <w:rFonts w:ascii="Times New Roman" w:eastAsia="Times New Roman" w:hAnsi="Times New Roman" w:cs="Times New Roman"/>
            <w:color w:val="1155CC"/>
            <w:sz w:val="24"/>
            <w:szCs w:val="24"/>
            <w:u w:val="single"/>
          </w:rPr>
          <w:fldChar w:fldCharType="end"/>
        </w:r>
      </w:ins>
      <w:r>
        <w:rPr>
          <w:rFonts w:ascii="Times New Roman" w:eastAsia="Times New Roman" w:hAnsi="Times New Roman" w:cs="Times New Roman"/>
          <w:sz w:val="24"/>
          <w:szCs w:val="24"/>
        </w:rPr>
        <w:t>)</w:t>
      </w:r>
      <w:del w:id="451" w:author="Julia Christensen" w:date="2023-12-03T18:48:00Z">
        <w:r w:rsidDel="00EB3008">
          <w:rPr>
            <w:noProof/>
          </w:rPr>
          <w:drawing>
            <wp:anchor distT="114300" distB="114300" distL="114300" distR="114300" simplePos="0" relativeHeight="251659264" behindDoc="0" locked="0" layoutInCell="1" hidden="0" allowOverlap="1" wp14:anchorId="5F252FE2" wp14:editId="07D74FF9">
              <wp:simplePos x="0" y="0"/>
              <wp:positionH relativeFrom="column">
                <wp:posOffset>1530989</wp:posOffset>
              </wp:positionH>
              <wp:positionV relativeFrom="paragraph">
                <wp:posOffset>490984</wp:posOffset>
              </wp:positionV>
              <wp:extent cx="2838450" cy="685800"/>
              <wp:effectExtent l="21585" t="104684" r="21585" b="104684"/>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rot="21343884">
                        <a:off x="0" y="0"/>
                        <a:ext cx="2838450" cy="685800"/>
                      </a:xfrm>
                      <a:prstGeom prst="rect">
                        <a:avLst/>
                      </a:prstGeom>
                      <a:ln/>
                    </pic:spPr>
                  </pic:pic>
                </a:graphicData>
              </a:graphic>
            </wp:anchor>
          </w:drawing>
        </w:r>
      </w:del>
    </w:p>
    <w:p w14:paraId="4BE4C661" w14:textId="1E78D182" w:rsidR="003C579A" w:rsidDel="001A7CE3" w:rsidRDefault="00901034">
      <w:pPr>
        <w:spacing w:line="480" w:lineRule="auto"/>
        <w:ind w:firstLine="720"/>
        <w:rPr>
          <w:del w:id="452" w:author="Julia Christensen" w:date="2023-12-04T07:5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b/>
          <w:sz w:val="24"/>
          <w:szCs w:val="24"/>
        </w:rPr>
        <w:t>Tables 1</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del w:id="453" w:author="Julia Christensen" w:date="2023-12-04T07:39:00Z">
        <w:r w:rsidDel="00F57163">
          <w:rPr>
            <w:rFonts w:ascii="Times New Roman" w:eastAsia="Times New Roman" w:hAnsi="Times New Roman" w:cs="Times New Roman"/>
            <w:sz w:val="24"/>
            <w:szCs w:val="24"/>
          </w:rPr>
          <w:delText>[</w:delText>
        </w:r>
        <w:r w:rsidDel="00F57163">
          <w:rPr>
            <w:rFonts w:ascii="Times New Roman" w:eastAsia="Times New Roman" w:hAnsi="Times New Roman" w:cs="Times New Roman"/>
            <w:sz w:val="24"/>
            <w:szCs w:val="24"/>
            <w:highlight w:val="yellow"/>
          </w:rPr>
          <w:delText>gene name(s)</w:delText>
        </w:r>
        <w:r w:rsidDel="00F57163">
          <w:rPr>
            <w:rFonts w:ascii="Times New Roman" w:eastAsia="Times New Roman" w:hAnsi="Times New Roman" w:cs="Times New Roman"/>
            <w:sz w:val="24"/>
            <w:szCs w:val="24"/>
          </w:rPr>
          <w:delText>]</w:delText>
        </w:r>
      </w:del>
      <w:ins w:id="454" w:author="Julia Christensen" w:date="2023-12-05T10:23:00Z">
        <w:r w:rsidR="00E641EF">
          <w:rPr>
            <w:rFonts w:ascii="Times New Roman" w:eastAsia="Times New Roman" w:hAnsi="Times New Roman" w:cs="Times New Roman"/>
            <w:sz w:val="24"/>
            <w:szCs w:val="24"/>
          </w:rPr>
          <w:t xml:space="preserve">there </w:t>
        </w:r>
        <w:r w:rsidR="004A5185">
          <w:rPr>
            <w:rFonts w:ascii="Times New Roman" w:eastAsia="Times New Roman" w:hAnsi="Times New Roman" w:cs="Times New Roman"/>
            <w:sz w:val="24"/>
            <w:szCs w:val="24"/>
          </w:rPr>
          <w:t>were two genes</w:t>
        </w:r>
      </w:ins>
      <w:ins w:id="455" w:author="Julia Christensen" w:date="2023-12-05T15:05:00Z">
        <w:r w:rsidR="00FB5D0F">
          <w:rPr>
            <w:rFonts w:ascii="Times New Roman" w:eastAsia="Times New Roman" w:hAnsi="Times New Roman" w:cs="Times New Roman"/>
            <w:sz w:val="24"/>
            <w:szCs w:val="24"/>
          </w:rPr>
          <w:t xml:space="preserve"> that were</w:t>
        </w:r>
        <w:r w:rsidR="00C95A39">
          <w:rPr>
            <w:rFonts w:ascii="Times New Roman" w:eastAsia="Times New Roman" w:hAnsi="Times New Roman" w:cs="Times New Roman"/>
            <w:sz w:val="24"/>
            <w:szCs w:val="24"/>
          </w:rPr>
          <w:t xml:space="preserve"> the</w:t>
        </w:r>
      </w:ins>
      <w:del w:id="456" w:author="Julia Christensen" w:date="2023-12-05T10:23:00Z">
        <w:r w:rsidDel="00E641EF">
          <w:rPr>
            <w:rFonts w:ascii="Times New Roman" w:eastAsia="Times New Roman" w:hAnsi="Times New Roman" w:cs="Times New Roman"/>
            <w:sz w:val="24"/>
            <w:szCs w:val="24"/>
          </w:rPr>
          <w:delText xml:space="preserve"> w</w:delText>
        </w:r>
      </w:del>
      <w:del w:id="457" w:author="Julia Christensen" w:date="2023-12-04T07:40:00Z">
        <w:r w:rsidDel="00F57163">
          <w:rPr>
            <w:rFonts w:ascii="Times New Roman" w:eastAsia="Times New Roman" w:hAnsi="Times New Roman" w:cs="Times New Roman"/>
            <w:sz w:val="24"/>
            <w:szCs w:val="24"/>
          </w:rPr>
          <w:delText>as</w:delText>
        </w:r>
      </w:del>
      <w:del w:id="458" w:author="Julia Christensen" w:date="2023-12-05T10:23:00Z">
        <w:r w:rsidDel="00E641EF">
          <w:rPr>
            <w:rFonts w:ascii="Times New Roman" w:eastAsia="Times New Roman" w:hAnsi="Times New Roman" w:cs="Times New Roman"/>
            <w:sz w:val="24"/>
            <w:szCs w:val="24"/>
          </w:rPr>
          <w:delText xml:space="preserve"> the three</w:delText>
        </w:r>
      </w:del>
      <w:r>
        <w:rPr>
          <w:rFonts w:ascii="Times New Roman" w:eastAsia="Times New Roman" w:hAnsi="Times New Roman" w:cs="Times New Roman"/>
          <w:sz w:val="24"/>
          <w:szCs w:val="24"/>
        </w:rPr>
        <w:t xml:space="preserve"> most mentioned</w:t>
      </w:r>
      <w:del w:id="459" w:author="Julia Christensen" w:date="2023-12-05T15:05:00Z">
        <w:r w:rsidDel="00C95A39">
          <w:rPr>
            <w:rFonts w:ascii="Times New Roman" w:eastAsia="Times New Roman" w:hAnsi="Times New Roman" w:cs="Times New Roman"/>
            <w:sz w:val="24"/>
            <w:szCs w:val="24"/>
          </w:rPr>
          <w:delText xml:space="preserve"> genes</w:delText>
        </w:r>
      </w:del>
      <w:r>
        <w:rPr>
          <w:rFonts w:ascii="Times New Roman" w:eastAsia="Times New Roman" w:hAnsi="Times New Roman" w:cs="Times New Roman"/>
          <w:sz w:val="24"/>
          <w:szCs w:val="24"/>
        </w:rPr>
        <w:t xml:space="preserve">, and </w:t>
      </w:r>
      <w:del w:id="460" w:author="Julia Christensen" w:date="2023-12-04T07:40:00Z">
        <w:r w:rsidDel="007933F8">
          <w:rPr>
            <w:rFonts w:ascii="Times New Roman" w:eastAsia="Times New Roman" w:hAnsi="Times New Roman" w:cs="Times New Roman"/>
            <w:sz w:val="24"/>
            <w:szCs w:val="24"/>
          </w:rPr>
          <w:delText>[</w:delText>
        </w:r>
        <w:r w:rsidDel="007933F8">
          <w:rPr>
            <w:rFonts w:ascii="Times New Roman" w:eastAsia="Times New Roman" w:hAnsi="Times New Roman" w:cs="Times New Roman"/>
            <w:sz w:val="24"/>
            <w:szCs w:val="24"/>
            <w:highlight w:val="yellow"/>
          </w:rPr>
          <w:delText>gene name(s)</w:delText>
        </w:r>
        <w:r w:rsidDel="007933F8">
          <w:rPr>
            <w:rFonts w:ascii="Times New Roman" w:eastAsia="Times New Roman" w:hAnsi="Times New Roman" w:cs="Times New Roman"/>
            <w:sz w:val="24"/>
            <w:szCs w:val="24"/>
          </w:rPr>
          <w:delText>]</w:delText>
        </w:r>
      </w:del>
      <w:ins w:id="461" w:author="Julia Christensen" w:date="2023-12-05T10:24:00Z">
        <w:r w:rsidR="00467EEA">
          <w:rPr>
            <w:rFonts w:ascii="Times New Roman" w:eastAsia="Times New Roman" w:hAnsi="Times New Roman" w:cs="Times New Roman"/>
            <w:sz w:val="24"/>
            <w:szCs w:val="24"/>
          </w:rPr>
          <w:t>all</w:t>
        </w:r>
      </w:ins>
      <w:ins w:id="462" w:author="Julia Christensen" w:date="2023-12-05T15:05:00Z">
        <w:r w:rsidR="002D749D">
          <w:rPr>
            <w:rFonts w:ascii="Times New Roman" w:eastAsia="Times New Roman" w:hAnsi="Times New Roman" w:cs="Times New Roman"/>
            <w:sz w:val="24"/>
            <w:szCs w:val="24"/>
          </w:rPr>
          <w:t xml:space="preserve"> top</w:t>
        </w:r>
      </w:ins>
      <w:ins w:id="463" w:author="Julia Christensen" w:date="2023-12-05T10:24:00Z">
        <w:r w:rsidR="00467EEA">
          <w:rPr>
            <w:rFonts w:ascii="Times New Roman" w:eastAsia="Times New Roman" w:hAnsi="Times New Roman" w:cs="Times New Roman"/>
            <w:sz w:val="24"/>
            <w:szCs w:val="24"/>
          </w:rPr>
          <w:t xml:space="preserve"> ten least </w:t>
        </w:r>
      </w:ins>
      <w:ins w:id="464" w:author="Julia Christensen" w:date="2023-12-05T10:25:00Z">
        <w:r w:rsidR="00A267BD">
          <w:rPr>
            <w:rFonts w:ascii="Times New Roman" w:eastAsia="Times New Roman" w:hAnsi="Times New Roman" w:cs="Times New Roman"/>
            <w:sz w:val="24"/>
            <w:szCs w:val="24"/>
          </w:rPr>
          <w:t>referenced had the same number</w:t>
        </w:r>
      </w:ins>
      <w:ins w:id="465" w:author="Julia Christensen" w:date="2023-12-05T15:05:00Z">
        <w:r w:rsidR="00C95A39">
          <w:rPr>
            <w:rFonts w:ascii="Times New Roman" w:eastAsia="Times New Roman" w:hAnsi="Times New Roman" w:cs="Times New Roman"/>
            <w:sz w:val="24"/>
            <w:szCs w:val="24"/>
          </w:rPr>
          <w:t>.</w:t>
        </w:r>
      </w:ins>
      <w:del w:id="466" w:author="Julia Christensen" w:date="2023-12-05T10:25:00Z">
        <w:r w:rsidDel="00A267BD">
          <w:rPr>
            <w:rFonts w:ascii="Times New Roman" w:eastAsia="Times New Roman" w:hAnsi="Times New Roman" w:cs="Times New Roman"/>
            <w:sz w:val="24"/>
            <w:szCs w:val="24"/>
          </w:rPr>
          <w:delText xml:space="preserve"> was the three least referenced.</w:delText>
        </w:r>
      </w:del>
      <w:r>
        <w:rPr>
          <w:rFonts w:ascii="Times New Roman" w:eastAsia="Times New Roman" w:hAnsi="Times New Roman" w:cs="Times New Roman"/>
          <w:sz w:val="24"/>
          <w:szCs w:val="24"/>
        </w:rPr>
        <w:t xml:space="preserve"> Overall, the</w:t>
      </w:r>
      <w:del w:id="467" w:author="Julia Christensen" w:date="2023-12-04T07:44:00Z">
        <w:r w:rsidDel="00595C50">
          <w:rPr>
            <w:rFonts w:ascii="Times New Roman" w:eastAsia="Times New Roman" w:hAnsi="Times New Roman" w:cs="Times New Roman"/>
            <w:sz w:val="24"/>
            <w:szCs w:val="24"/>
          </w:rPr>
          <w:delText xml:space="preserve"> [</w:delText>
        </w:r>
        <w:r w:rsidDel="00595C50">
          <w:rPr>
            <w:rFonts w:ascii="Times New Roman" w:eastAsia="Times New Roman" w:hAnsi="Times New Roman" w:cs="Times New Roman"/>
            <w:sz w:val="24"/>
            <w:szCs w:val="24"/>
            <w:highlight w:val="yellow"/>
          </w:rPr>
          <w:delText>gene name</w:delText>
        </w:r>
        <w:r w:rsidDel="00595C50">
          <w:rPr>
            <w:rFonts w:ascii="Times New Roman" w:eastAsia="Times New Roman" w:hAnsi="Times New Roman" w:cs="Times New Roman"/>
            <w:sz w:val="24"/>
            <w:szCs w:val="24"/>
          </w:rPr>
          <w:delText>]</w:delText>
        </w:r>
      </w:del>
      <w:ins w:id="468" w:author="Julia Christensen" w:date="2023-12-04T07:44:00Z">
        <w:r w:rsidR="00595C50">
          <w:rPr>
            <w:rFonts w:ascii="Times New Roman" w:eastAsia="Times New Roman" w:hAnsi="Times New Roman" w:cs="Times New Roman"/>
            <w:sz w:val="24"/>
            <w:szCs w:val="24"/>
          </w:rPr>
          <w:t xml:space="preserve"> BRAF</w:t>
        </w:r>
      </w:ins>
      <w:ins w:id="469" w:author="Julia Christensen" w:date="2023-12-04T07:45:00Z">
        <w:r w:rsidR="00CF5A17">
          <w:rPr>
            <w:rFonts w:ascii="Times New Roman" w:eastAsia="Times New Roman" w:hAnsi="Times New Roman" w:cs="Times New Roman"/>
            <w:sz w:val="24"/>
            <w:szCs w:val="24"/>
          </w:rPr>
          <w:t xml:space="preserve"> and MGMT</w:t>
        </w:r>
      </w:ins>
      <w:r>
        <w:rPr>
          <w:rFonts w:ascii="Times New Roman" w:eastAsia="Times New Roman" w:hAnsi="Times New Roman" w:cs="Times New Roman"/>
          <w:sz w:val="24"/>
          <w:szCs w:val="24"/>
        </w:rPr>
        <w:t xml:space="preserve"> w</w:t>
      </w:r>
      <w:ins w:id="470" w:author="Julia Christensen" w:date="2023-12-04T07:45:00Z">
        <w:r w:rsidR="00CF5A17">
          <w:rPr>
            <w:rFonts w:ascii="Times New Roman" w:eastAsia="Times New Roman" w:hAnsi="Times New Roman" w:cs="Times New Roman"/>
            <w:sz w:val="24"/>
            <w:szCs w:val="24"/>
          </w:rPr>
          <w:t>ere</w:t>
        </w:r>
      </w:ins>
      <w:del w:id="471" w:author="Julia Christensen" w:date="2023-12-04T07:45:00Z">
        <w:r w:rsidDel="00CF5A17">
          <w:rPr>
            <w:rFonts w:ascii="Times New Roman" w:eastAsia="Times New Roman" w:hAnsi="Times New Roman" w:cs="Times New Roman"/>
            <w:sz w:val="24"/>
            <w:szCs w:val="24"/>
          </w:rPr>
          <w:delText>as</w:delText>
        </w:r>
      </w:del>
      <w:r>
        <w:rPr>
          <w:rFonts w:ascii="Times New Roman" w:eastAsia="Times New Roman" w:hAnsi="Times New Roman" w:cs="Times New Roman"/>
          <w:sz w:val="24"/>
          <w:szCs w:val="24"/>
        </w:rPr>
        <w:t xml:space="preserve"> the most referred to </w:t>
      </w:r>
      <w:ins w:id="472" w:author="Julia Christensen" w:date="2023-12-05T15:06:00Z">
        <w:r w:rsidR="00D33ECE">
          <w:rPr>
            <w:rFonts w:ascii="Times New Roman" w:eastAsia="Times New Roman" w:hAnsi="Times New Roman" w:cs="Times New Roman"/>
            <w:sz w:val="24"/>
            <w:szCs w:val="24"/>
          </w:rPr>
          <w:t>in</w:t>
        </w:r>
        <w:r w:rsidR="002E41C8">
          <w:rPr>
            <w:rFonts w:ascii="Times New Roman" w:eastAsia="Times New Roman" w:hAnsi="Times New Roman" w:cs="Times New Roman"/>
            <w:sz w:val="24"/>
            <w:szCs w:val="24"/>
          </w:rPr>
          <w:t xml:space="preserve"> total which is</w:t>
        </w:r>
        <w:r w:rsidR="00D33ECE">
          <w:rPr>
            <w:rFonts w:ascii="Times New Roman" w:eastAsia="Times New Roman" w:hAnsi="Times New Roman" w:cs="Times New Roman"/>
            <w:sz w:val="24"/>
            <w:szCs w:val="24"/>
          </w:rPr>
          <w:t xml:space="preserve"> the </w:t>
        </w:r>
      </w:ins>
      <w:del w:id="473" w:author="Julia Christensen" w:date="2023-12-05T15:06:00Z">
        <w:r w:rsidDel="00D33ECE">
          <w:rPr>
            <w:rFonts w:ascii="Times New Roman" w:eastAsia="Times New Roman" w:hAnsi="Times New Roman" w:cs="Times New Roman"/>
            <w:sz w:val="24"/>
            <w:szCs w:val="24"/>
          </w:rPr>
          <w:delText xml:space="preserve">in the </w:delText>
        </w:r>
      </w:del>
      <w:ins w:id="474" w:author="Julia Christensen" w:date="2023-12-05T10:26:00Z">
        <w:r w:rsidR="007E68DC">
          <w:rPr>
            <w:rFonts w:ascii="Times New Roman" w:eastAsia="Times New Roman" w:hAnsi="Times New Roman" w:cs="Times New Roman"/>
            <w:sz w:val="24"/>
            <w:szCs w:val="24"/>
          </w:rPr>
          <w:t xml:space="preserve">combined data of </w:t>
        </w:r>
      </w:ins>
      <w:r>
        <w:rPr>
          <w:rFonts w:ascii="Times New Roman" w:eastAsia="Times New Roman" w:hAnsi="Times New Roman" w:cs="Times New Roman"/>
          <w:sz w:val="24"/>
          <w:szCs w:val="24"/>
        </w:rPr>
        <w:t xml:space="preserve">abstracts and full-text. For a better view of the most mentioned genes overall, a bar graph (see </w:t>
      </w:r>
      <w:r>
        <w:rPr>
          <w:rFonts w:ascii="Times New Roman" w:eastAsia="Times New Roman" w:hAnsi="Times New Roman" w:cs="Times New Roman"/>
          <w:b/>
          <w:sz w:val="24"/>
          <w:szCs w:val="24"/>
        </w:rPr>
        <w:t>Graph 1</w:t>
      </w:r>
      <w:r>
        <w:rPr>
          <w:rFonts w:ascii="Times New Roman" w:eastAsia="Times New Roman" w:hAnsi="Times New Roman" w:cs="Times New Roman"/>
          <w:sz w:val="24"/>
          <w:szCs w:val="24"/>
        </w:rPr>
        <w:t xml:space="preserve">) was made, and it is a great visualization of </w:t>
      </w:r>
      <w:ins w:id="475" w:author="Julia Christensen" w:date="2023-12-04T07:46:00Z">
        <w:r w:rsidR="00CF5A17">
          <w:rPr>
            <w:rFonts w:ascii="Times New Roman" w:eastAsia="Times New Roman" w:hAnsi="Times New Roman" w:cs="Times New Roman"/>
            <w:sz w:val="24"/>
            <w:szCs w:val="24"/>
          </w:rPr>
          <w:t xml:space="preserve">BRAF and MGMT </w:t>
        </w:r>
      </w:ins>
      <w:del w:id="476" w:author="Julia Christensen" w:date="2023-12-04T07:46:00Z">
        <w:r w:rsidDel="00CF5A17">
          <w:rPr>
            <w:rFonts w:ascii="Times New Roman" w:eastAsia="Times New Roman" w:hAnsi="Times New Roman" w:cs="Times New Roman"/>
            <w:sz w:val="24"/>
            <w:szCs w:val="24"/>
          </w:rPr>
          <w:delText>[</w:delText>
        </w:r>
        <w:r w:rsidDel="00CF5A17">
          <w:rPr>
            <w:rFonts w:ascii="Times New Roman" w:eastAsia="Times New Roman" w:hAnsi="Times New Roman" w:cs="Times New Roman"/>
            <w:sz w:val="24"/>
            <w:szCs w:val="24"/>
            <w:highlight w:val="yellow"/>
          </w:rPr>
          <w:delText>gene name</w:delText>
        </w:r>
        <w:r w:rsidDel="00CF5A1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being referenced </w:t>
      </w:r>
      <w:del w:id="477" w:author="Julia Christensen" w:date="2023-12-04T07:46:00Z">
        <w:r w:rsidDel="00CF5A17">
          <w:rPr>
            <w:rFonts w:ascii="Times New Roman" w:eastAsia="Times New Roman" w:hAnsi="Times New Roman" w:cs="Times New Roman"/>
            <w:sz w:val="24"/>
            <w:szCs w:val="24"/>
          </w:rPr>
          <w:delText>[</w:delText>
        </w:r>
        <w:r w:rsidDel="00CF5A17">
          <w:rPr>
            <w:rFonts w:ascii="Times New Roman" w:eastAsia="Times New Roman" w:hAnsi="Times New Roman" w:cs="Times New Roman"/>
            <w:sz w:val="24"/>
            <w:szCs w:val="24"/>
            <w:highlight w:val="yellow"/>
          </w:rPr>
          <w:delText>number for frequency</w:delText>
        </w:r>
        <w:r w:rsidDel="00CF5A17">
          <w:rPr>
            <w:rFonts w:ascii="Times New Roman" w:eastAsia="Times New Roman" w:hAnsi="Times New Roman" w:cs="Times New Roman"/>
            <w:sz w:val="24"/>
            <w:szCs w:val="24"/>
          </w:rPr>
          <w:delText>]</w:delText>
        </w:r>
      </w:del>
      <w:ins w:id="478" w:author="Julia Christensen" w:date="2023-12-04T07:46:00Z">
        <w:r w:rsidR="00CF5A17">
          <w:rPr>
            <w:rFonts w:ascii="Times New Roman" w:eastAsia="Times New Roman" w:hAnsi="Times New Roman" w:cs="Times New Roman"/>
            <w:sz w:val="24"/>
            <w:szCs w:val="24"/>
          </w:rPr>
          <w:t>33</w:t>
        </w:r>
      </w:ins>
      <w:r>
        <w:rPr>
          <w:rFonts w:ascii="Times New Roman" w:eastAsia="Times New Roman" w:hAnsi="Times New Roman" w:cs="Times New Roman"/>
          <w:sz w:val="24"/>
          <w:szCs w:val="24"/>
        </w:rPr>
        <w:t xml:space="preserve"> times</w:t>
      </w:r>
      <w:ins w:id="479" w:author="Julia Christensen" w:date="2023-12-04T07:47:00Z">
        <w:r w:rsidR="00D25D2A">
          <w:rPr>
            <w:rFonts w:ascii="Times New Roman" w:eastAsia="Times New Roman" w:hAnsi="Times New Roman" w:cs="Times New Roman"/>
            <w:sz w:val="24"/>
            <w:szCs w:val="24"/>
          </w:rPr>
          <w:t>.</w:t>
        </w:r>
      </w:ins>
      <w:ins w:id="480" w:author="Julia Christensen" w:date="2023-12-04T07:48:00Z">
        <w:r w:rsidR="00D25D2A">
          <w:rPr>
            <w:rFonts w:ascii="Times New Roman" w:eastAsia="Times New Roman" w:hAnsi="Times New Roman" w:cs="Times New Roman"/>
            <w:sz w:val="24"/>
            <w:szCs w:val="24"/>
          </w:rPr>
          <w:t xml:space="preserve"> The </w:t>
        </w:r>
      </w:ins>
      <w:ins w:id="481" w:author="Julia Christensen" w:date="2023-12-05T10:26:00Z">
        <w:r w:rsidR="00553A07">
          <w:rPr>
            <w:rFonts w:ascii="Times New Roman" w:eastAsia="Times New Roman" w:hAnsi="Times New Roman" w:cs="Times New Roman"/>
            <w:sz w:val="24"/>
            <w:szCs w:val="24"/>
          </w:rPr>
          <w:t>first 5</w:t>
        </w:r>
      </w:ins>
      <w:ins w:id="482" w:author="Julia Christensen" w:date="2023-12-04T07:48:00Z">
        <w:r w:rsidR="00D25D2A">
          <w:rPr>
            <w:rFonts w:ascii="Times New Roman" w:eastAsia="Times New Roman" w:hAnsi="Times New Roman" w:cs="Times New Roman"/>
            <w:sz w:val="24"/>
            <w:szCs w:val="24"/>
          </w:rPr>
          <w:t xml:space="preserve"> </w:t>
        </w:r>
      </w:ins>
      <w:ins w:id="483" w:author="Julia Christensen" w:date="2023-12-04T07:49:00Z">
        <w:r w:rsidR="009A4D8E">
          <w:rPr>
            <w:rFonts w:ascii="Times New Roman" w:eastAsia="Times New Roman" w:hAnsi="Times New Roman" w:cs="Times New Roman"/>
            <w:sz w:val="24"/>
            <w:szCs w:val="24"/>
          </w:rPr>
          <w:t xml:space="preserve">gene names mentioned </w:t>
        </w:r>
        <w:r w:rsidR="009A4D8E">
          <w:rPr>
            <w:rFonts w:ascii="Times New Roman" w:eastAsia="Times New Roman" w:hAnsi="Times New Roman" w:cs="Times New Roman"/>
            <w:sz w:val="24"/>
            <w:szCs w:val="24"/>
          </w:rPr>
          <w:lastRenderedPageBreak/>
          <w:t xml:space="preserve">were </w:t>
        </w:r>
        <w:r w:rsidR="008D6176">
          <w:rPr>
            <w:rFonts w:ascii="Times New Roman" w:eastAsia="Times New Roman" w:hAnsi="Times New Roman" w:cs="Times New Roman"/>
            <w:sz w:val="24"/>
            <w:szCs w:val="24"/>
          </w:rPr>
          <w:t>all in the thirties,</w:t>
        </w:r>
      </w:ins>
      <w:ins w:id="484" w:author="Julia Christensen" w:date="2023-12-04T07:51:00Z">
        <w:r w:rsidR="00345869">
          <w:rPr>
            <w:rFonts w:ascii="Times New Roman" w:eastAsia="Times New Roman" w:hAnsi="Times New Roman" w:cs="Times New Roman"/>
            <w:sz w:val="24"/>
            <w:szCs w:val="24"/>
          </w:rPr>
          <w:t xml:space="preserve"> with the first and second</w:t>
        </w:r>
        <w:r w:rsidR="00E743DC">
          <w:rPr>
            <w:rFonts w:ascii="Times New Roman" w:eastAsia="Times New Roman" w:hAnsi="Times New Roman" w:cs="Times New Roman"/>
            <w:sz w:val="24"/>
            <w:szCs w:val="24"/>
          </w:rPr>
          <w:t xml:space="preserve"> (BRAF and MGMT)</w:t>
        </w:r>
        <w:r w:rsidR="00345869">
          <w:rPr>
            <w:rFonts w:ascii="Times New Roman" w:eastAsia="Times New Roman" w:hAnsi="Times New Roman" w:cs="Times New Roman"/>
            <w:sz w:val="24"/>
            <w:szCs w:val="24"/>
          </w:rPr>
          <w:t xml:space="preserve"> having the same </w:t>
        </w:r>
        <w:r w:rsidR="00E743DC">
          <w:rPr>
            <w:rFonts w:ascii="Times New Roman" w:eastAsia="Times New Roman" w:hAnsi="Times New Roman" w:cs="Times New Roman"/>
            <w:sz w:val="24"/>
            <w:szCs w:val="24"/>
          </w:rPr>
          <w:t>number</w:t>
        </w:r>
      </w:ins>
      <w:ins w:id="485" w:author="Julia Christensen" w:date="2023-12-04T07:52:00Z">
        <w:r w:rsidR="00FA4AB3">
          <w:rPr>
            <w:rFonts w:ascii="Times New Roman" w:eastAsia="Times New Roman" w:hAnsi="Times New Roman" w:cs="Times New Roman"/>
            <w:sz w:val="24"/>
            <w:szCs w:val="24"/>
          </w:rPr>
          <w:t>, 33</w:t>
        </w:r>
      </w:ins>
      <w:ins w:id="486" w:author="Julia Christensen" w:date="2023-12-04T07:51:00Z">
        <w:r w:rsidR="00E743DC">
          <w:rPr>
            <w:rFonts w:ascii="Times New Roman" w:eastAsia="Times New Roman" w:hAnsi="Times New Roman" w:cs="Times New Roman"/>
            <w:sz w:val="24"/>
            <w:szCs w:val="24"/>
          </w:rPr>
          <w:t xml:space="preserve">, and the third and </w:t>
        </w:r>
      </w:ins>
      <w:ins w:id="487" w:author="Julia Christensen" w:date="2023-12-04T07:53:00Z">
        <w:r w:rsidR="0026728A">
          <w:rPr>
            <w:rFonts w:ascii="Times New Roman" w:eastAsia="Times New Roman" w:hAnsi="Times New Roman" w:cs="Times New Roman"/>
            <w:sz w:val="24"/>
            <w:szCs w:val="24"/>
          </w:rPr>
          <w:t>fourth</w:t>
        </w:r>
      </w:ins>
      <w:ins w:id="488" w:author="Julia Christensen" w:date="2023-12-04T07:48:00Z">
        <w:r w:rsidR="00D25D2A">
          <w:rPr>
            <w:rFonts w:ascii="Times New Roman" w:eastAsia="Times New Roman" w:hAnsi="Times New Roman" w:cs="Times New Roman"/>
            <w:sz w:val="24"/>
            <w:szCs w:val="24"/>
          </w:rPr>
          <w:t xml:space="preserve"> </w:t>
        </w:r>
      </w:ins>
      <w:ins w:id="489" w:author="Julia Christensen" w:date="2023-12-04T07:52:00Z">
        <w:r w:rsidR="00FA4AB3">
          <w:rPr>
            <w:rFonts w:ascii="Times New Roman" w:eastAsia="Times New Roman" w:hAnsi="Times New Roman" w:cs="Times New Roman"/>
            <w:sz w:val="24"/>
            <w:szCs w:val="24"/>
          </w:rPr>
          <w:t xml:space="preserve">(IDH and EGFR) </w:t>
        </w:r>
        <w:r w:rsidR="0026728A">
          <w:rPr>
            <w:rFonts w:ascii="Times New Roman" w:eastAsia="Times New Roman" w:hAnsi="Times New Roman" w:cs="Times New Roman"/>
            <w:sz w:val="24"/>
            <w:szCs w:val="24"/>
          </w:rPr>
          <w:t>having the fre</w:t>
        </w:r>
      </w:ins>
      <w:ins w:id="490" w:author="Julia Christensen" w:date="2023-12-04T07:53:00Z">
        <w:r w:rsidR="0026728A">
          <w:rPr>
            <w:rFonts w:ascii="Times New Roman" w:eastAsia="Times New Roman" w:hAnsi="Times New Roman" w:cs="Times New Roman"/>
            <w:sz w:val="24"/>
            <w:szCs w:val="24"/>
          </w:rPr>
          <w:t xml:space="preserve">quency of </w:t>
        </w:r>
      </w:ins>
      <w:ins w:id="491" w:author="Julia Christensen" w:date="2023-12-04T07:52:00Z">
        <w:r w:rsidR="0026728A">
          <w:rPr>
            <w:rFonts w:ascii="Times New Roman" w:eastAsia="Times New Roman" w:hAnsi="Times New Roman" w:cs="Times New Roman"/>
            <w:sz w:val="24"/>
            <w:szCs w:val="24"/>
          </w:rPr>
          <w:t>31</w:t>
        </w:r>
      </w:ins>
      <w:ins w:id="492" w:author="Julia Christensen" w:date="2023-12-04T07:53:00Z">
        <w:r w:rsidR="0026728A">
          <w:rPr>
            <w:rFonts w:ascii="Times New Roman" w:eastAsia="Times New Roman" w:hAnsi="Times New Roman" w:cs="Times New Roman"/>
            <w:sz w:val="24"/>
            <w:szCs w:val="24"/>
          </w:rPr>
          <w:t>.</w:t>
        </w:r>
      </w:ins>
      <w:ins w:id="493" w:author="Julia Christensen" w:date="2023-12-04T07:52:00Z">
        <w:r w:rsidR="0026728A">
          <w:rPr>
            <w:rFonts w:ascii="Times New Roman" w:eastAsia="Times New Roman" w:hAnsi="Times New Roman" w:cs="Times New Roman"/>
            <w:sz w:val="24"/>
            <w:szCs w:val="24"/>
          </w:rPr>
          <w:t xml:space="preserve"> </w:t>
        </w:r>
      </w:ins>
      <w:del w:id="494" w:author="Julia Christensen" w:date="2023-12-04T07:47:00Z">
        <w:r w:rsidDel="00AC5459">
          <w:rPr>
            <w:rFonts w:ascii="Times New Roman" w:eastAsia="Times New Roman" w:hAnsi="Times New Roman" w:cs="Times New Roman"/>
            <w:sz w:val="24"/>
            <w:szCs w:val="24"/>
          </w:rPr>
          <w:delText>, which is [</w:delText>
        </w:r>
        <w:r w:rsidDel="00AC5459">
          <w:rPr>
            <w:rFonts w:ascii="Times New Roman" w:eastAsia="Times New Roman" w:hAnsi="Times New Roman" w:cs="Times New Roman"/>
            <w:sz w:val="24"/>
            <w:szCs w:val="24"/>
            <w:highlight w:val="yellow"/>
          </w:rPr>
          <w:delText>number calculated between first and second</w:delText>
        </w:r>
        <w:r w:rsidDel="00AC5459">
          <w:rPr>
            <w:rFonts w:ascii="Times New Roman" w:eastAsia="Times New Roman" w:hAnsi="Times New Roman" w:cs="Times New Roman"/>
            <w:sz w:val="24"/>
            <w:szCs w:val="24"/>
          </w:rPr>
          <w:delText>] more than [</w:delText>
        </w:r>
        <w:r w:rsidDel="00AC5459">
          <w:rPr>
            <w:rFonts w:ascii="Times New Roman" w:eastAsia="Times New Roman" w:hAnsi="Times New Roman" w:cs="Times New Roman"/>
            <w:sz w:val="24"/>
            <w:szCs w:val="24"/>
            <w:highlight w:val="yellow"/>
          </w:rPr>
          <w:delText>second place gene name</w:delText>
        </w:r>
        <w:r w:rsidDel="00AC5459">
          <w:rPr>
            <w:rFonts w:ascii="Times New Roman" w:eastAsia="Times New Roman" w:hAnsi="Times New Roman" w:cs="Times New Roman"/>
            <w:sz w:val="24"/>
            <w:szCs w:val="24"/>
          </w:rPr>
          <w:delText>].</w:delText>
        </w:r>
      </w:del>
    </w:p>
    <w:p w14:paraId="229B4E62" w14:textId="77777777" w:rsidR="003C579A" w:rsidRDefault="00901034">
      <w:pPr>
        <w:spacing w:line="480" w:lineRule="auto"/>
        <w:ind w:firstLine="720"/>
        <w:rPr>
          <w:rFonts w:ascii="Times New Roman" w:eastAsia="Times New Roman" w:hAnsi="Times New Roman" w:cs="Times New Roman"/>
          <w:sz w:val="24"/>
          <w:szCs w:val="24"/>
        </w:rPr>
        <w:pPrChange w:id="495" w:author="Julia Christensen" w:date="2023-12-04T07:53:00Z">
          <w:pPr>
            <w:spacing w:line="480" w:lineRule="auto"/>
          </w:pPr>
        </w:pPrChange>
      </w:pPr>
      <w:del w:id="496" w:author="Julia Christensen" w:date="2023-12-04T07:53:00Z">
        <w:r w:rsidDel="001A7CE3">
          <w:rPr>
            <w:rFonts w:ascii="Times New Roman" w:eastAsia="Times New Roman" w:hAnsi="Times New Roman" w:cs="Times New Roman"/>
            <w:sz w:val="24"/>
            <w:szCs w:val="24"/>
          </w:rPr>
          <w:tab/>
        </w:r>
      </w:del>
    </w:p>
    <w:p w14:paraId="3B1AC298" w14:textId="1E7C272F" w:rsidR="003C579A" w:rsidRDefault="00901034">
      <w:pPr>
        <w:spacing w:line="480" w:lineRule="auto"/>
        <w:jc w:val="center"/>
        <w:rPr>
          <w:rFonts w:ascii="Times New Roman" w:eastAsia="Times New Roman" w:hAnsi="Times New Roman" w:cs="Times New Roman"/>
          <w:sz w:val="24"/>
          <w:szCs w:val="24"/>
        </w:rPr>
        <w:pPrChange w:id="497" w:author="Julia Christensen" w:date="2023-12-03T19:04:00Z">
          <w:pPr>
            <w:spacing w:line="480" w:lineRule="auto"/>
          </w:pPr>
        </w:pPrChange>
      </w:pPr>
      <w:del w:id="498" w:author="Julia Christensen" w:date="2023-12-03T19:03:00Z">
        <w:r w:rsidDel="00EA65B6">
          <w:rPr>
            <w:rFonts w:ascii="Times New Roman" w:eastAsia="Times New Roman" w:hAnsi="Times New Roman" w:cs="Times New Roman"/>
            <w:noProof/>
            <w:sz w:val="24"/>
            <w:szCs w:val="24"/>
          </w:rPr>
          <w:drawing>
            <wp:inline distT="114300" distB="114300" distL="114300" distR="114300" wp14:anchorId="24D63E9A" wp14:editId="7FFB6068">
              <wp:extent cx="5762625" cy="3409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62625" cy="3409950"/>
                      </a:xfrm>
                      <a:prstGeom prst="rect">
                        <a:avLst/>
                      </a:prstGeom>
                      <a:ln/>
                    </pic:spPr>
                  </pic:pic>
                </a:graphicData>
              </a:graphic>
            </wp:inline>
          </w:drawing>
        </w:r>
      </w:del>
      <w:ins w:id="499" w:author="Julia Christensen" w:date="2023-12-03T19:03:00Z">
        <w:r w:rsidR="00AA0DA8" w:rsidRPr="00AA0DA8">
          <w:rPr>
            <w:rFonts w:ascii="Times New Roman" w:eastAsia="Times New Roman" w:hAnsi="Times New Roman" w:cs="Times New Roman"/>
            <w:noProof/>
            <w:sz w:val="24"/>
            <w:szCs w:val="24"/>
          </w:rPr>
          <w:drawing>
            <wp:inline distT="0" distB="0" distL="0" distR="0" wp14:anchorId="1BF7E834" wp14:editId="7C550C07">
              <wp:extent cx="4267200" cy="4213860"/>
              <wp:effectExtent l="0" t="0" r="0" b="0"/>
              <wp:docPr id="179979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96755" name=""/>
                      <pic:cNvPicPr/>
                    </pic:nvPicPr>
                    <pic:blipFill>
                      <a:blip r:embed="rId23"/>
                      <a:stretch>
                        <a:fillRect/>
                      </a:stretch>
                    </pic:blipFill>
                    <pic:spPr>
                      <a:xfrm>
                        <a:off x="0" y="0"/>
                        <a:ext cx="4271872" cy="4218474"/>
                      </a:xfrm>
                      <a:prstGeom prst="rect">
                        <a:avLst/>
                      </a:prstGeom>
                    </pic:spPr>
                  </pic:pic>
                </a:graphicData>
              </a:graphic>
            </wp:inline>
          </w:drawing>
        </w:r>
      </w:ins>
    </w:p>
    <w:p w14:paraId="2224BE6D" w14:textId="3A4A5C22" w:rsidR="00A77C4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Graph 1:</w:t>
      </w:r>
      <w:r>
        <w:rPr>
          <w:rFonts w:ascii="Times New Roman" w:eastAsia="Times New Roman" w:hAnsi="Times New Roman" w:cs="Times New Roman"/>
          <w:sz w:val="24"/>
          <w:szCs w:val="24"/>
        </w:rPr>
        <w:t xml:space="preserve"> A bar graph that displays the top 10 most frequently mentioned genes in both the abstract and full-text.</w:t>
      </w:r>
    </w:p>
    <w:p w14:paraId="274E29B1" w14:textId="52D003ED" w:rsidR="003C579A" w:rsidRDefault="000A5941">
      <w:pPr>
        <w:spacing w:line="480" w:lineRule="auto"/>
        <w:ind w:firstLine="720"/>
        <w:rPr>
          <w:rFonts w:ascii="Times New Roman" w:eastAsia="Times New Roman" w:hAnsi="Times New Roman" w:cs="Times New Roman"/>
          <w:sz w:val="24"/>
          <w:szCs w:val="24"/>
        </w:rPr>
      </w:pPr>
      <w:ins w:id="500" w:author="Julia Christensen" w:date="2023-12-04T07:57:00Z">
        <w:r>
          <w:rPr>
            <w:rFonts w:ascii="Times New Roman" w:eastAsia="Times New Roman" w:hAnsi="Times New Roman" w:cs="Times New Roman"/>
            <w:sz w:val="24"/>
            <w:szCs w:val="24"/>
          </w:rPr>
          <w:t xml:space="preserve">However, </w:t>
        </w:r>
      </w:ins>
      <w:ins w:id="501" w:author="Julia Christensen" w:date="2023-12-04T07:58:00Z">
        <w:r w:rsidR="006C1591">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abstracts</w:t>
        </w:r>
        <w:r w:rsidR="006C1591">
          <w:rPr>
            <w:rFonts w:ascii="Times New Roman" w:eastAsia="Times New Roman" w:hAnsi="Times New Roman" w:cs="Times New Roman"/>
            <w:sz w:val="24"/>
            <w:szCs w:val="24"/>
          </w:rPr>
          <w:t xml:space="preserve"> and full-text </w:t>
        </w:r>
        <w:r w:rsidR="00372B96">
          <w:rPr>
            <w:rFonts w:ascii="Times New Roman" w:eastAsia="Times New Roman" w:hAnsi="Times New Roman" w:cs="Times New Roman"/>
            <w:sz w:val="24"/>
            <w:szCs w:val="24"/>
          </w:rPr>
          <w:t>are separated the gene names most men</w:t>
        </w:r>
      </w:ins>
      <w:ins w:id="502" w:author="Julia Christensen" w:date="2023-12-04T07:59:00Z">
        <w:r w:rsidR="00372B96">
          <w:rPr>
            <w:rFonts w:ascii="Times New Roman" w:eastAsia="Times New Roman" w:hAnsi="Times New Roman" w:cs="Times New Roman"/>
            <w:sz w:val="24"/>
            <w:szCs w:val="24"/>
          </w:rPr>
          <w:t xml:space="preserve">tioned changes, and can be seen in </w:t>
        </w:r>
        <w:r w:rsidR="00372B96" w:rsidRPr="00372B96">
          <w:rPr>
            <w:rFonts w:ascii="Times New Roman" w:eastAsia="Times New Roman" w:hAnsi="Times New Roman" w:cs="Times New Roman"/>
            <w:b/>
            <w:bCs/>
            <w:sz w:val="24"/>
            <w:szCs w:val="24"/>
            <w:rPrChange w:id="503" w:author="Julia Christensen" w:date="2023-12-04T07:59:00Z">
              <w:rPr>
                <w:rFonts w:ascii="Times New Roman" w:eastAsia="Times New Roman" w:hAnsi="Times New Roman" w:cs="Times New Roman"/>
                <w:sz w:val="24"/>
                <w:szCs w:val="24"/>
              </w:rPr>
            </w:rPrChange>
          </w:rPr>
          <w:t>Table 3</w:t>
        </w:r>
        <w:r w:rsidR="00372B96">
          <w:rPr>
            <w:rFonts w:ascii="Times New Roman" w:eastAsia="Times New Roman" w:hAnsi="Times New Roman" w:cs="Times New Roman"/>
            <w:sz w:val="24"/>
            <w:szCs w:val="24"/>
          </w:rPr>
          <w:t xml:space="preserve">. </w:t>
        </w:r>
      </w:ins>
      <w:del w:id="504" w:author="Julia Christensen" w:date="2023-12-04T07:59:00Z">
        <w:r w:rsidR="00901034" w:rsidDel="00372B96">
          <w:rPr>
            <w:rFonts w:ascii="Times New Roman" w:eastAsia="Times New Roman" w:hAnsi="Times New Roman" w:cs="Times New Roman"/>
            <w:sz w:val="24"/>
            <w:szCs w:val="24"/>
          </w:rPr>
          <w:delText xml:space="preserve">On the other hand, in abstracts alone, the </w:delText>
        </w:r>
      </w:del>
      <w:del w:id="505" w:author="Julia Christensen" w:date="2023-12-04T07:54:00Z">
        <w:r w:rsidR="00901034" w:rsidDel="00C9512D">
          <w:rPr>
            <w:rFonts w:ascii="Times New Roman" w:eastAsia="Times New Roman" w:hAnsi="Times New Roman" w:cs="Times New Roman"/>
            <w:sz w:val="24"/>
            <w:szCs w:val="24"/>
          </w:rPr>
          <w:delText>[</w:delText>
        </w:r>
        <w:r w:rsidR="00901034" w:rsidDel="00C9512D">
          <w:rPr>
            <w:rFonts w:ascii="Times New Roman" w:eastAsia="Times New Roman" w:hAnsi="Times New Roman" w:cs="Times New Roman"/>
            <w:sz w:val="24"/>
            <w:szCs w:val="24"/>
            <w:highlight w:val="yellow"/>
          </w:rPr>
          <w:delText>gene name</w:delText>
        </w:r>
        <w:r w:rsidR="00901034" w:rsidDel="00C9512D">
          <w:rPr>
            <w:rFonts w:ascii="Times New Roman" w:eastAsia="Times New Roman" w:hAnsi="Times New Roman" w:cs="Times New Roman"/>
            <w:sz w:val="24"/>
            <w:szCs w:val="24"/>
          </w:rPr>
          <w:delText>]</w:delText>
        </w:r>
      </w:del>
      <w:del w:id="506" w:author="Julia Christensen" w:date="2023-12-04T07:59:00Z">
        <w:r w:rsidR="00901034" w:rsidDel="00372B96">
          <w:rPr>
            <w:rFonts w:ascii="Times New Roman" w:eastAsia="Times New Roman" w:hAnsi="Times New Roman" w:cs="Times New Roman"/>
            <w:sz w:val="24"/>
            <w:szCs w:val="24"/>
          </w:rPr>
          <w:delText xml:space="preserve"> was the most mentioned overall, along with </w:delText>
        </w:r>
      </w:del>
      <w:del w:id="507" w:author="Julia Christensen" w:date="2023-12-04T07:54:00Z">
        <w:r w:rsidR="00901034" w:rsidDel="00EE3328">
          <w:rPr>
            <w:rFonts w:ascii="Times New Roman" w:eastAsia="Times New Roman" w:hAnsi="Times New Roman" w:cs="Times New Roman"/>
            <w:sz w:val="24"/>
            <w:szCs w:val="24"/>
          </w:rPr>
          <w:delText>[</w:delText>
        </w:r>
        <w:r w:rsidR="00901034" w:rsidDel="00EE3328">
          <w:rPr>
            <w:rFonts w:ascii="Times New Roman" w:eastAsia="Times New Roman" w:hAnsi="Times New Roman" w:cs="Times New Roman"/>
            <w:sz w:val="24"/>
            <w:szCs w:val="24"/>
            <w:highlight w:val="yellow"/>
          </w:rPr>
          <w:delText>gene names</w:delText>
        </w:r>
        <w:r w:rsidR="00901034" w:rsidDel="00EE3328">
          <w:rPr>
            <w:rFonts w:ascii="Times New Roman" w:eastAsia="Times New Roman" w:hAnsi="Times New Roman" w:cs="Times New Roman"/>
            <w:sz w:val="24"/>
            <w:szCs w:val="24"/>
          </w:rPr>
          <w:delText>]</w:delText>
        </w:r>
      </w:del>
      <w:del w:id="508" w:author="Julia Christensen" w:date="2023-12-04T07:55:00Z">
        <w:r w:rsidR="00901034" w:rsidDel="0076311A">
          <w:rPr>
            <w:rFonts w:ascii="Times New Roman" w:eastAsia="Times New Roman" w:hAnsi="Times New Roman" w:cs="Times New Roman"/>
            <w:sz w:val="24"/>
            <w:szCs w:val="24"/>
          </w:rPr>
          <w:delText xml:space="preserve"> also being in the top three</w:delText>
        </w:r>
      </w:del>
      <w:del w:id="509" w:author="Julia Christensen" w:date="2023-12-04T07:56:00Z">
        <w:r w:rsidR="00901034" w:rsidDel="0071724C">
          <w:rPr>
            <w:rFonts w:ascii="Times New Roman" w:eastAsia="Times New Roman" w:hAnsi="Times New Roman" w:cs="Times New Roman"/>
            <w:sz w:val="24"/>
            <w:szCs w:val="24"/>
          </w:rPr>
          <w:delText xml:space="preserve">, </w:delText>
        </w:r>
      </w:del>
      <w:del w:id="510" w:author="Julia Christensen" w:date="2023-12-04T07:59:00Z">
        <w:r w:rsidR="00901034" w:rsidDel="00372B96">
          <w:rPr>
            <w:rFonts w:ascii="Times New Roman" w:eastAsia="Times New Roman" w:hAnsi="Times New Roman" w:cs="Times New Roman"/>
            <w:sz w:val="24"/>
            <w:szCs w:val="24"/>
          </w:rPr>
          <w:delText xml:space="preserve">which can be seen in </w:delText>
        </w:r>
        <w:r w:rsidR="00901034" w:rsidDel="00372B96">
          <w:rPr>
            <w:rFonts w:ascii="Times New Roman" w:eastAsia="Times New Roman" w:hAnsi="Times New Roman" w:cs="Times New Roman"/>
            <w:b/>
            <w:sz w:val="24"/>
            <w:szCs w:val="24"/>
          </w:rPr>
          <w:delText>Table 3</w:delText>
        </w:r>
        <w:r w:rsidR="00901034" w:rsidDel="00372B96">
          <w:rPr>
            <w:rFonts w:ascii="Times New Roman" w:eastAsia="Times New Roman" w:hAnsi="Times New Roman" w:cs="Times New Roman"/>
            <w:sz w:val="24"/>
            <w:szCs w:val="24"/>
          </w:rPr>
          <w:delText xml:space="preserve">. </w:delText>
        </w:r>
      </w:del>
      <w:r w:rsidR="00901034">
        <w:rPr>
          <w:rFonts w:ascii="Times New Roman" w:eastAsia="Times New Roman" w:hAnsi="Times New Roman" w:cs="Times New Roman"/>
          <w:sz w:val="24"/>
          <w:szCs w:val="24"/>
        </w:rPr>
        <w:t xml:space="preserve">For abstracts, </w:t>
      </w:r>
      <w:del w:id="511" w:author="Julia Christensen" w:date="2023-12-04T08:00:00Z">
        <w:r w:rsidR="00901034" w:rsidDel="00B20356">
          <w:rPr>
            <w:rFonts w:ascii="Times New Roman" w:eastAsia="Times New Roman" w:hAnsi="Times New Roman" w:cs="Times New Roman"/>
            <w:sz w:val="24"/>
            <w:szCs w:val="24"/>
          </w:rPr>
          <w:delText>[</w:delText>
        </w:r>
        <w:r w:rsidR="00901034" w:rsidDel="00B20356">
          <w:rPr>
            <w:rFonts w:ascii="Times New Roman" w:eastAsia="Times New Roman" w:hAnsi="Times New Roman" w:cs="Times New Roman"/>
            <w:sz w:val="24"/>
            <w:szCs w:val="24"/>
            <w:highlight w:val="yellow"/>
          </w:rPr>
          <w:delText>gene name</w:delText>
        </w:r>
        <w:r w:rsidR="00901034" w:rsidDel="00B20356">
          <w:rPr>
            <w:rFonts w:ascii="Times New Roman" w:eastAsia="Times New Roman" w:hAnsi="Times New Roman" w:cs="Times New Roman"/>
            <w:sz w:val="24"/>
            <w:szCs w:val="24"/>
          </w:rPr>
          <w:delText>]</w:delText>
        </w:r>
      </w:del>
      <w:ins w:id="512" w:author="Julia Christensen" w:date="2023-12-04T08:00:00Z">
        <w:r w:rsidR="00B20356">
          <w:rPr>
            <w:rFonts w:ascii="Times New Roman" w:eastAsia="Times New Roman" w:hAnsi="Times New Roman" w:cs="Times New Roman"/>
            <w:sz w:val="24"/>
            <w:szCs w:val="24"/>
          </w:rPr>
          <w:t>G</w:t>
        </w:r>
        <w:r w:rsidR="002906D8">
          <w:rPr>
            <w:rFonts w:ascii="Times New Roman" w:eastAsia="Times New Roman" w:hAnsi="Times New Roman" w:cs="Times New Roman"/>
            <w:sz w:val="24"/>
            <w:szCs w:val="24"/>
          </w:rPr>
          <w:t>F</w:t>
        </w:r>
        <w:r w:rsidR="00B20356">
          <w:rPr>
            <w:rFonts w:ascii="Times New Roman" w:eastAsia="Times New Roman" w:hAnsi="Times New Roman" w:cs="Times New Roman"/>
            <w:sz w:val="24"/>
            <w:szCs w:val="24"/>
          </w:rPr>
          <w:t>AP</w:t>
        </w:r>
      </w:ins>
      <w:r w:rsidR="00901034">
        <w:rPr>
          <w:rFonts w:ascii="Times New Roman" w:eastAsia="Times New Roman" w:hAnsi="Times New Roman" w:cs="Times New Roman"/>
          <w:sz w:val="24"/>
          <w:szCs w:val="24"/>
        </w:rPr>
        <w:t xml:space="preserve"> was mentioned </w:t>
      </w:r>
      <w:del w:id="513" w:author="Julia Christensen" w:date="2023-12-04T08:00:00Z">
        <w:r w:rsidR="00901034" w:rsidDel="002906D8">
          <w:rPr>
            <w:rFonts w:ascii="Times New Roman" w:eastAsia="Times New Roman" w:hAnsi="Times New Roman" w:cs="Times New Roman"/>
            <w:sz w:val="24"/>
            <w:szCs w:val="24"/>
          </w:rPr>
          <w:delText>[</w:delText>
        </w:r>
        <w:r w:rsidR="00901034" w:rsidDel="002906D8">
          <w:rPr>
            <w:rFonts w:ascii="Times New Roman" w:eastAsia="Times New Roman" w:hAnsi="Times New Roman" w:cs="Times New Roman"/>
            <w:sz w:val="24"/>
            <w:szCs w:val="24"/>
            <w:highlight w:val="yellow"/>
          </w:rPr>
          <w:delText>number frequency</w:delText>
        </w:r>
        <w:r w:rsidR="00901034" w:rsidDel="002906D8">
          <w:rPr>
            <w:rFonts w:ascii="Times New Roman" w:eastAsia="Times New Roman" w:hAnsi="Times New Roman" w:cs="Times New Roman"/>
            <w:sz w:val="24"/>
            <w:szCs w:val="24"/>
          </w:rPr>
          <w:delText>]</w:delText>
        </w:r>
      </w:del>
      <w:ins w:id="514" w:author="Julia Christensen" w:date="2023-12-04T08:00:00Z">
        <w:r w:rsidR="002906D8">
          <w:rPr>
            <w:rFonts w:ascii="Times New Roman" w:eastAsia="Times New Roman" w:hAnsi="Times New Roman" w:cs="Times New Roman"/>
            <w:sz w:val="24"/>
            <w:szCs w:val="24"/>
          </w:rPr>
          <w:t>29</w:t>
        </w:r>
      </w:ins>
      <w:r w:rsidR="00901034">
        <w:rPr>
          <w:rFonts w:ascii="Times New Roman" w:eastAsia="Times New Roman" w:hAnsi="Times New Roman" w:cs="Times New Roman"/>
          <w:sz w:val="24"/>
          <w:szCs w:val="24"/>
        </w:rPr>
        <w:t xml:space="preserve"> times and is ahead of </w:t>
      </w:r>
      <w:del w:id="515" w:author="Julia Christensen" w:date="2023-12-04T08:00:00Z">
        <w:r w:rsidR="00901034" w:rsidDel="002906D8">
          <w:rPr>
            <w:rFonts w:ascii="Times New Roman" w:eastAsia="Times New Roman" w:hAnsi="Times New Roman" w:cs="Times New Roman"/>
            <w:sz w:val="24"/>
            <w:szCs w:val="24"/>
          </w:rPr>
          <w:delText>[</w:delText>
        </w:r>
        <w:r w:rsidR="00901034" w:rsidDel="002906D8">
          <w:rPr>
            <w:rFonts w:ascii="Times New Roman" w:eastAsia="Times New Roman" w:hAnsi="Times New Roman" w:cs="Times New Roman"/>
            <w:sz w:val="24"/>
            <w:szCs w:val="24"/>
            <w:highlight w:val="yellow"/>
          </w:rPr>
          <w:delText>second gene name</w:delText>
        </w:r>
        <w:r w:rsidR="00901034" w:rsidDel="002906D8">
          <w:rPr>
            <w:rFonts w:ascii="Times New Roman" w:eastAsia="Times New Roman" w:hAnsi="Times New Roman" w:cs="Times New Roman"/>
            <w:sz w:val="24"/>
            <w:szCs w:val="24"/>
          </w:rPr>
          <w:delText>]</w:delText>
        </w:r>
      </w:del>
      <w:ins w:id="516" w:author="Julia Christensen" w:date="2023-12-04T08:00:00Z">
        <w:r w:rsidR="002906D8">
          <w:rPr>
            <w:rFonts w:ascii="Times New Roman" w:eastAsia="Times New Roman" w:hAnsi="Times New Roman" w:cs="Times New Roman"/>
            <w:sz w:val="24"/>
            <w:szCs w:val="24"/>
          </w:rPr>
          <w:t>BRAF</w:t>
        </w:r>
      </w:ins>
      <w:r w:rsidR="00901034">
        <w:rPr>
          <w:rFonts w:ascii="Times New Roman" w:eastAsia="Times New Roman" w:hAnsi="Times New Roman" w:cs="Times New Roman"/>
          <w:sz w:val="24"/>
          <w:szCs w:val="24"/>
        </w:rPr>
        <w:t xml:space="preserve"> by </w:t>
      </w:r>
      <w:ins w:id="517" w:author="Julia Christensen" w:date="2023-12-04T08:01:00Z">
        <w:r w:rsidR="00FF2C6E">
          <w:rPr>
            <w:rFonts w:ascii="Times New Roman" w:eastAsia="Times New Roman" w:hAnsi="Times New Roman" w:cs="Times New Roman"/>
            <w:sz w:val="24"/>
            <w:szCs w:val="24"/>
          </w:rPr>
          <w:t>only 2</w:t>
        </w:r>
      </w:ins>
      <w:del w:id="518" w:author="Julia Christensen" w:date="2023-12-04T08:00:00Z">
        <w:r w:rsidR="00901034" w:rsidDel="002906D8">
          <w:rPr>
            <w:rFonts w:ascii="Times New Roman" w:eastAsia="Times New Roman" w:hAnsi="Times New Roman" w:cs="Times New Roman"/>
            <w:sz w:val="24"/>
            <w:szCs w:val="24"/>
          </w:rPr>
          <w:delText>[</w:delText>
        </w:r>
        <w:r w:rsidR="00901034" w:rsidDel="002906D8">
          <w:rPr>
            <w:rFonts w:ascii="Times New Roman" w:eastAsia="Times New Roman" w:hAnsi="Times New Roman" w:cs="Times New Roman"/>
            <w:sz w:val="24"/>
            <w:szCs w:val="24"/>
            <w:highlight w:val="yellow"/>
          </w:rPr>
          <w:delText>number calculated</w:delText>
        </w:r>
        <w:r w:rsidR="00901034" w:rsidDel="002906D8">
          <w:rPr>
            <w:rFonts w:ascii="Times New Roman" w:eastAsia="Times New Roman" w:hAnsi="Times New Roman" w:cs="Times New Roman"/>
            <w:sz w:val="24"/>
            <w:szCs w:val="24"/>
          </w:rPr>
          <w:delText>]</w:delText>
        </w:r>
      </w:del>
      <w:r w:rsidR="00901034">
        <w:rPr>
          <w:rFonts w:ascii="Times New Roman" w:eastAsia="Times New Roman" w:hAnsi="Times New Roman" w:cs="Times New Roman"/>
          <w:sz w:val="24"/>
          <w:szCs w:val="24"/>
        </w:rPr>
        <w:t xml:space="preserve">. Additionally, in full-text alone, the </w:t>
      </w:r>
      <w:del w:id="519" w:author="Julia Christensen" w:date="2023-12-04T08:02:00Z">
        <w:r w:rsidR="00901034" w:rsidDel="002A6F98">
          <w:rPr>
            <w:rFonts w:ascii="Times New Roman" w:eastAsia="Times New Roman" w:hAnsi="Times New Roman" w:cs="Times New Roman"/>
            <w:sz w:val="24"/>
            <w:szCs w:val="24"/>
          </w:rPr>
          <w:delText>[</w:delText>
        </w:r>
        <w:r w:rsidR="00901034" w:rsidDel="002A6F98">
          <w:rPr>
            <w:rFonts w:ascii="Times New Roman" w:eastAsia="Times New Roman" w:hAnsi="Times New Roman" w:cs="Times New Roman"/>
            <w:sz w:val="24"/>
            <w:szCs w:val="24"/>
            <w:highlight w:val="yellow"/>
          </w:rPr>
          <w:delText>gene name</w:delText>
        </w:r>
        <w:r w:rsidR="00901034" w:rsidDel="002A6F98">
          <w:rPr>
            <w:rFonts w:ascii="Times New Roman" w:eastAsia="Times New Roman" w:hAnsi="Times New Roman" w:cs="Times New Roman"/>
            <w:sz w:val="24"/>
            <w:szCs w:val="24"/>
          </w:rPr>
          <w:delText>]</w:delText>
        </w:r>
      </w:del>
      <w:ins w:id="520" w:author="Julia Christensen" w:date="2023-12-04T08:02:00Z">
        <w:r w:rsidR="002A6F98">
          <w:rPr>
            <w:rFonts w:ascii="Times New Roman" w:eastAsia="Times New Roman" w:hAnsi="Times New Roman" w:cs="Times New Roman"/>
            <w:sz w:val="24"/>
            <w:szCs w:val="24"/>
          </w:rPr>
          <w:t>MGMT</w:t>
        </w:r>
      </w:ins>
      <w:r w:rsidR="00901034">
        <w:rPr>
          <w:rFonts w:ascii="Times New Roman" w:eastAsia="Times New Roman" w:hAnsi="Times New Roman" w:cs="Times New Roman"/>
          <w:sz w:val="24"/>
          <w:szCs w:val="24"/>
        </w:rPr>
        <w:t xml:space="preserve"> was the most referenced</w:t>
      </w:r>
      <w:ins w:id="521" w:author="Julia Christensen" w:date="2023-12-04T08:04:00Z">
        <w:r w:rsidR="006453A8">
          <w:rPr>
            <w:rFonts w:ascii="Times New Roman" w:eastAsia="Times New Roman" w:hAnsi="Times New Roman" w:cs="Times New Roman"/>
            <w:sz w:val="24"/>
            <w:szCs w:val="24"/>
          </w:rPr>
          <w:t xml:space="preserve"> with </w:t>
        </w:r>
        <w:r w:rsidR="005F3DBC">
          <w:rPr>
            <w:rFonts w:ascii="Times New Roman" w:eastAsia="Times New Roman" w:hAnsi="Times New Roman" w:cs="Times New Roman"/>
            <w:sz w:val="24"/>
            <w:szCs w:val="24"/>
          </w:rPr>
          <w:t>being mentioned only 8 times</w:t>
        </w:r>
      </w:ins>
      <w:del w:id="522" w:author="Julia Christensen" w:date="2023-12-04T08:04:00Z">
        <w:r w:rsidR="00901034" w:rsidDel="006453A8">
          <w:rPr>
            <w:rFonts w:ascii="Times New Roman" w:eastAsia="Times New Roman" w:hAnsi="Times New Roman" w:cs="Times New Roman"/>
            <w:sz w:val="24"/>
            <w:szCs w:val="24"/>
          </w:rPr>
          <w:delText>,</w:delText>
        </w:r>
      </w:del>
      <w:del w:id="523" w:author="Julia Christensen" w:date="2023-12-04T08:03:00Z">
        <w:r w:rsidR="00901034" w:rsidDel="006453A8">
          <w:rPr>
            <w:rFonts w:ascii="Times New Roman" w:eastAsia="Times New Roman" w:hAnsi="Times New Roman" w:cs="Times New Roman"/>
            <w:sz w:val="24"/>
            <w:szCs w:val="24"/>
          </w:rPr>
          <w:delText xml:space="preserve"> along with [</w:delText>
        </w:r>
        <w:r w:rsidR="00901034" w:rsidDel="006453A8">
          <w:rPr>
            <w:rFonts w:ascii="Times New Roman" w:eastAsia="Times New Roman" w:hAnsi="Times New Roman" w:cs="Times New Roman"/>
            <w:sz w:val="24"/>
            <w:szCs w:val="24"/>
            <w:highlight w:val="yellow"/>
          </w:rPr>
          <w:delText>gene names</w:delText>
        </w:r>
        <w:r w:rsidR="00901034" w:rsidDel="006453A8">
          <w:rPr>
            <w:rFonts w:ascii="Times New Roman" w:eastAsia="Times New Roman" w:hAnsi="Times New Roman" w:cs="Times New Roman"/>
            <w:sz w:val="24"/>
            <w:szCs w:val="24"/>
          </w:rPr>
          <w:delText xml:space="preserve">] also being mentioned in the top </w:delText>
        </w:r>
      </w:del>
      <w:del w:id="524" w:author="Julia Christensen" w:date="2023-12-03T19:00:00Z">
        <w:r w:rsidR="00901034" w:rsidDel="00BC7C64">
          <w:rPr>
            <w:rFonts w:ascii="Times New Roman" w:eastAsia="Times New Roman" w:hAnsi="Times New Roman" w:cs="Times New Roman"/>
            <w:sz w:val="24"/>
            <w:szCs w:val="24"/>
          </w:rPr>
          <w:delText>three</w:delText>
        </w:r>
      </w:del>
      <w:del w:id="525" w:author="Julia Christensen" w:date="2023-12-04T08:03:00Z">
        <w:r w:rsidR="00901034" w:rsidDel="006453A8">
          <w:rPr>
            <w:rFonts w:ascii="Times New Roman" w:eastAsia="Times New Roman" w:hAnsi="Times New Roman" w:cs="Times New Roman"/>
            <w:sz w:val="24"/>
            <w:szCs w:val="24"/>
          </w:rPr>
          <w:delText xml:space="preserve"> most frequently mentioned</w:delText>
        </w:r>
      </w:del>
      <w:r w:rsidR="00901034">
        <w:rPr>
          <w:rFonts w:ascii="Times New Roman" w:eastAsia="Times New Roman" w:hAnsi="Times New Roman" w:cs="Times New Roman"/>
          <w:sz w:val="24"/>
          <w:szCs w:val="24"/>
        </w:rPr>
        <w:t xml:space="preserve"> (see </w:t>
      </w:r>
      <w:r w:rsidR="00901034">
        <w:rPr>
          <w:rFonts w:ascii="Times New Roman" w:eastAsia="Times New Roman" w:hAnsi="Times New Roman" w:cs="Times New Roman"/>
          <w:b/>
          <w:sz w:val="24"/>
          <w:szCs w:val="24"/>
        </w:rPr>
        <w:t>Table 4</w:t>
      </w:r>
      <w:r w:rsidR="00901034">
        <w:rPr>
          <w:rFonts w:ascii="Times New Roman" w:eastAsia="Times New Roman" w:hAnsi="Times New Roman" w:cs="Times New Roman"/>
          <w:sz w:val="24"/>
          <w:szCs w:val="24"/>
        </w:rPr>
        <w:t>).</w:t>
      </w:r>
    </w:p>
    <w:p w14:paraId="7CA242BD" w14:textId="7B5108C1" w:rsidR="003C579A" w:rsidRDefault="00D97C73">
      <w:pPr>
        <w:spacing w:line="480" w:lineRule="auto"/>
        <w:jc w:val="center"/>
        <w:rPr>
          <w:rFonts w:ascii="Times New Roman" w:eastAsia="Times New Roman" w:hAnsi="Times New Roman" w:cs="Times New Roman"/>
          <w:sz w:val="24"/>
          <w:szCs w:val="24"/>
        </w:rPr>
        <w:pPrChange w:id="526" w:author="Julia Christensen" w:date="2023-12-03T18:50:00Z">
          <w:pPr>
            <w:spacing w:line="480" w:lineRule="auto"/>
          </w:pPr>
        </w:pPrChange>
      </w:pPr>
      <w:ins w:id="527" w:author="Julia Christensen" w:date="2023-12-03T18:50:00Z">
        <w:r w:rsidRPr="000A1C81">
          <w:rPr>
            <w:rFonts w:ascii="Times New Roman" w:eastAsia="Times New Roman" w:hAnsi="Times New Roman" w:cs="Times New Roman"/>
            <w:b/>
            <w:noProof/>
            <w:sz w:val="24"/>
            <w:szCs w:val="24"/>
          </w:rPr>
          <w:lastRenderedPageBreak/>
          <w:drawing>
            <wp:inline distT="0" distB="0" distL="0" distR="0" wp14:anchorId="6EC9BF1C" wp14:editId="4CB57DB2">
              <wp:extent cx="1790950" cy="1876687"/>
              <wp:effectExtent l="0" t="0" r="0" b="9525"/>
              <wp:docPr id="134916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61885" name=""/>
                      <pic:cNvPicPr/>
                    </pic:nvPicPr>
                    <pic:blipFill>
                      <a:blip r:embed="rId24"/>
                      <a:stretch>
                        <a:fillRect/>
                      </a:stretch>
                    </pic:blipFill>
                    <pic:spPr>
                      <a:xfrm>
                        <a:off x="0" y="0"/>
                        <a:ext cx="1790950" cy="1876687"/>
                      </a:xfrm>
                      <a:prstGeom prst="rect">
                        <a:avLst/>
                      </a:prstGeom>
                    </pic:spPr>
                  </pic:pic>
                </a:graphicData>
              </a:graphic>
            </wp:inline>
          </w:drawing>
        </w:r>
      </w:ins>
      <w:del w:id="528" w:author="Julia Christensen" w:date="2023-12-03T18:50:00Z">
        <w:r w:rsidR="00901034" w:rsidDel="00D97C73">
          <w:rPr>
            <w:rFonts w:ascii="Times New Roman" w:eastAsia="Times New Roman" w:hAnsi="Times New Roman" w:cs="Times New Roman"/>
            <w:noProof/>
            <w:sz w:val="24"/>
            <w:szCs w:val="24"/>
          </w:rPr>
          <w:drawing>
            <wp:inline distT="114300" distB="114300" distL="114300" distR="114300" wp14:anchorId="239F9782" wp14:editId="2863A4CA">
              <wp:extent cx="594360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460500"/>
                      </a:xfrm>
                      <a:prstGeom prst="rect">
                        <a:avLst/>
                      </a:prstGeom>
                      <a:ln/>
                    </pic:spPr>
                  </pic:pic>
                </a:graphicData>
              </a:graphic>
            </wp:inline>
          </w:drawing>
        </w:r>
        <w:r w:rsidR="00901034" w:rsidDel="00D97C73">
          <w:rPr>
            <w:noProof/>
          </w:rPr>
          <w:drawing>
            <wp:anchor distT="114300" distB="114300" distL="114300" distR="114300" simplePos="0" relativeHeight="251660288" behindDoc="0" locked="0" layoutInCell="1" hidden="0" allowOverlap="1" wp14:anchorId="32D674A6" wp14:editId="622866A5">
              <wp:simplePos x="0" y="0"/>
              <wp:positionH relativeFrom="column">
                <wp:posOffset>1400175</wp:posOffset>
              </wp:positionH>
              <wp:positionV relativeFrom="paragraph">
                <wp:posOffset>476250</wp:posOffset>
              </wp:positionV>
              <wp:extent cx="2838450" cy="685800"/>
              <wp:effectExtent l="21585" t="104684" r="21585" b="104684"/>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rot="21343884">
                        <a:off x="0" y="0"/>
                        <a:ext cx="2838450" cy="685800"/>
                      </a:xfrm>
                      <a:prstGeom prst="rect">
                        <a:avLst/>
                      </a:prstGeom>
                      <a:ln/>
                    </pic:spPr>
                  </pic:pic>
                </a:graphicData>
              </a:graphic>
            </wp:anchor>
          </w:drawing>
        </w:r>
      </w:del>
    </w:p>
    <w:p w14:paraId="77E74BE3" w14:textId="5FD92C35"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w:t>
      </w:r>
      <w:r>
        <w:rPr>
          <w:rFonts w:ascii="Times New Roman" w:eastAsia="Times New Roman" w:hAnsi="Times New Roman" w:cs="Times New Roman"/>
          <w:sz w:val="24"/>
          <w:szCs w:val="24"/>
        </w:rPr>
        <w:t xml:space="preserve"> Top </w:t>
      </w:r>
      <w:ins w:id="529" w:author="Julia Christensen" w:date="2023-12-03T18:50:00Z">
        <w:r w:rsidR="00372423">
          <w:rPr>
            <w:rFonts w:ascii="Times New Roman" w:eastAsia="Times New Roman" w:hAnsi="Times New Roman" w:cs="Times New Roman"/>
            <w:sz w:val="24"/>
            <w:szCs w:val="24"/>
          </w:rPr>
          <w:t>10</w:t>
        </w:r>
      </w:ins>
      <w:del w:id="530" w:author="Julia Christensen" w:date="2023-12-03T18:50:00Z">
        <w:r w:rsidDel="00372423">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most frequently mentioned genes in only the abstracts.</w:t>
      </w:r>
    </w:p>
    <w:p w14:paraId="7F572DC9" w14:textId="43405A5F" w:rsidR="003C579A" w:rsidRDefault="00F5685B">
      <w:pPr>
        <w:spacing w:line="480" w:lineRule="auto"/>
        <w:jc w:val="center"/>
        <w:rPr>
          <w:rFonts w:ascii="Times New Roman" w:eastAsia="Times New Roman" w:hAnsi="Times New Roman" w:cs="Times New Roman"/>
          <w:sz w:val="24"/>
          <w:szCs w:val="24"/>
        </w:rPr>
        <w:pPrChange w:id="531" w:author="Julia Christensen" w:date="2023-12-03T19:02:00Z">
          <w:pPr>
            <w:spacing w:line="480" w:lineRule="auto"/>
          </w:pPr>
        </w:pPrChange>
      </w:pPr>
      <w:ins w:id="532" w:author="Julia Christensen" w:date="2023-12-03T19:02:00Z">
        <w:r w:rsidRPr="00F5685B">
          <w:rPr>
            <w:rFonts w:ascii="Times New Roman" w:eastAsia="Times New Roman" w:hAnsi="Times New Roman" w:cs="Times New Roman"/>
            <w:noProof/>
            <w:sz w:val="24"/>
            <w:szCs w:val="24"/>
          </w:rPr>
          <w:drawing>
            <wp:inline distT="0" distB="0" distL="0" distR="0" wp14:anchorId="16D7B998" wp14:editId="6CF7AFD8">
              <wp:extent cx="1676634" cy="1819529"/>
              <wp:effectExtent l="0" t="0" r="0" b="9525"/>
              <wp:docPr id="33947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79126" name=""/>
                      <pic:cNvPicPr/>
                    </pic:nvPicPr>
                    <pic:blipFill>
                      <a:blip r:embed="rId25"/>
                      <a:stretch>
                        <a:fillRect/>
                      </a:stretch>
                    </pic:blipFill>
                    <pic:spPr>
                      <a:xfrm>
                        <a:off x="0" y="0"/>
                        <a:ext cx="1676634" cy="1819529"/>
                      </a:xfrm>
                      <a:prstGeom prst="rect">
                        <a:avLst/>
                      </a:prstGeom>
                    </pic:spPr>
                  </pic:pic>
                </a:graphicData>
              </a:graphic>
            </wp:inline>
          </w:drawing>
        </w:r>
      </w:ins>
      <w:del w:id="533" w:author="Julia Christensen" w:date="2023-12-03T19:01:00Z">
        <w:r w:rsidR="00901034" w:rsidDel="00B42D00">
          <w:rPr>
            <w:rFonts w:ascii="Times New Roman" w:eastAsia="Times New Roman" w:hAnsi="Times New Roman" w:cs="Times New Roman"/>
            <w:noProof/>
            <w:sz w:val="24"/>
            <w:szCs w:val="24"/>
          </w:rPr>
          <w:drawing>
            <wp:inline distT="114300" distB="114300" distL="114300" distR="114300" wp14:anchorId="56E4771A" wp14:editId="212A2413">
              <wp:extent cx="5943600" cy="1460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460500"/>
                      </a:xfrm>
                      <a:prstGeom prst="rect">
                        <a:avLst/>
                      </a:prstGeom>
                      <a:ln/>
                    </pic:spPr>
                  </pic:pic>
                </a:graphicData>
              </a:graphic>
            </wp:inline>
          </w:drawing>
        </w:r>
        <w:r w:rsidR="00901034" w:rsidDel="00B42D00">
          <w:rPr>
            <w:noProof/>
          </w:rPr>
          <w:drawing>
            <wp:anchor distT="114300" distB="114300" distL="114300" distR="114300" simplePos="0" relativeHeight="251661312" behindDoc="0" locked="0" layoutInCell="1" hidden="0" allowOverlap="1" wp14:anchorId="1BC088D0" wp14:editId="6FB0F448">
              <wp:simplePos x="0" y="0"/>
              <wp:positionH relativeFrom="column">
                <wp:posOffset>1628775</wp:posOffset>
              </wp:positionH>
              <wp:positionV relativeFrom="paragraph">
                <wp:posOffset>482501</wp:posOffset>
              </wp:positionV>
              <wp:extent cx="2838450" cy="685800"/>
              <wp:effectExtent l="21585" t="104684" r="21585" b="104684"/>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rot="21343884">
                        <a:off x="0" y="0"/>
                        <a:ext cx="2838450" cy="685800"/>
                      </a:xfrm>
                      <a:prstGeom prst="rect">
                        <a:avLst/>
                      </a:prstGeom>
                      <a:ln/>
                    </pic:spPr>
                  </pic:pic>
                </a:graphicData>
              </a:graphic>
            </wp:anchor>
          </w:drawing>
        </w:r>
      </w:del>
    </w:p>
    <w:p w14:paraId="4E846EA1" w14:textId="64F7A0CA"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4:</w:t>
      </w:r>
      <w:r>
        <w:rPr>
          <w:rFonts w:ascii="Times New Roman" w:eastAsia="Times New Roman" w:hAnsi="Times New Roman" w:cs="Times New Roman"/>
          <w:sz w:val="24"/>
          <w:szCs w:val="24"/>
        </w:rPr>
        <w:t xml:space="preserve"> Top </w:t>
      </w:r>
      <w:ins w:id="534" w:author="Julia Christensen" w:date="2023-12-03T19:01:00Z">
        <w:r w:rsidR="00B42D00">
          <w:rPr>
            <w:rFonts w:ascii="Times New Roman" w:eastAsia="Times New Roman" w:hAnsi="Times New Roman" w:cs="Times New Roman"/>
            <w:sz w:val="24"/>
            <w:szCs w:val="24"/>
          </w:rPr>
          <w:t>10</w:t>
        </w:r>
      </w:ins>
      <w:del w:id="535" w:author="Julia Christensen" w:date="2023-12-03T19:01:00Z">
        <w:r w:rsidDel="00B42D00">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most frequently mentioned genes in only the full-text.</w:t>
      </w:r>
    </w:p>
    <w:p w14:paraId="49950502" w14:textId="2292FED6"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better visualization, a word cloud was created to show a visually pleasing graph showing </w:t>
      </w:r>
      <w:del w:id="536" w:author="Julia Christensen" w:date="2023-12-04T08:05:00Z">
        <w:r w:rsidDel="007474F4">
          <w:rPr>
            <w:rFonts w:ascii="Times New Roman" w:eastAsia="Times New Roman" w:hAnsi="Times New Roman" w:cs="Times New Roman"/>
            <w:sz w:val="24"/>
            <w:szCs w:val="24"/>
          </w:rPr>
          <w:delText>[</w:delText>
        </w:r>
        <w:r w:rsidDel="007474F4">
          <w:rPr>
            <w:rFonts w:ascii="Times New Roman" w:eastAsia="Times New Roman" w:hAnsi="Times New Roman" w:cs="Times New Roman"/>
            <w:sz w:val="24"/>
            <w:szCs w:val="24"/>
            <w:highlight w:val="yellow"/>
          </w:rPr>
          <w:delText>gene name</w:delText>
        </w:r>
        <w:r w:rsidDel="007474F4">
          <w:rPr>
            <w:rFonts w:ascii="Times New Roman" w:eastAsia="Times New Roman" w:hAnsi="Times New Roman" w:cs="Times New Roman"/>
            <w:sz w:val="24"/>
            <w:szCs w:val="24"/>
          </w:rPr>
          <w:delText>]</w:delText>
        </w:r>
      </w:del>
      <w:ins w:id="537" w:author="Julia Christensen" w:date="2023-12-04T08:05:00Z">
        <w:r w:rsidR="007474F4">
          <w:rPr>
            <w:rFonts w:ascii="Times New Roman" w:eastAsia="Times New Roman" w:hAnsi="Times New Roman" w:cs="Times New Roman"/>
            <w:sz w:val="24"/>
            <w:szCs w:val="24"/>
          </w:rPr>
          <w:t>BRAF and MGMT</w:t>
        </w:r>
      </w:ins>
      <w:r>
        <w:rPr>
          <w:rFonts w:ascii="Times New Roman" w:eastAsia="Times New Roman" w:hAnsi="Times New Roman" w:cs="Times New Roman"/>
          <w:sz w:val="24"/>
          <w:szCs w:val="24"/>
        </w:rPr>
        <w:t xml:space="preserve"> being the most mentioned overall due to its size (see </w:t>
      </w:r>
      <w:r>
        <w:rPr>
          <w:rFonts w:ascii="Times New Roman" w:eastAsia="Times New Roman" w:hAnsi="Times New Roman" w:cs="Times New Roman"/>
          <w:b/>
          <w:sz w:val="24"/>
          <w:szCs w:val="24"/>
        </w:rPr>
        <w:t>Graph 2</w:t>
      </w:r>
      <w:r>
        <w:rPr>
          <w:rFonts w:ascii="Times New Roman" w:eastAsia="Times New Roman" w:hAnsi="Times New Roman" w:cs="Times New Roman"/>
          <w:sz w:val="24"/>
          <w:szCs w:val="24"/>
        </w:rPr>
        <w:t>).</w:t>
      </w:r>
    </w:p>
    <w:p w14:paraId="74EDF47E" w14:textId="467BB52B" w:rsidR="003C579A" w:rsidRDefault="00901034">
      <w:pPr>
        <w:spacing w:line="480" w:lineRule="auto"/>
        <w:jc w:val="center"/>
        <w:rPr>
          <w:rFonts w:ascii="Times New Roman" w:eastAsia="Times New Roman" w:hAnsi="Times New Roman" w:cs="Times New Roman"/>
          <w:sz w:val="24"/>
          <w:szCs w:val="24"/>
        </w:rPr>
        <w:pPrChange w:id="538" w:author="Julia Christensen" w:date="2023-12-03T19:02:00Z">
          <w:pPr>
            <w:spacing w:line="480" w:lineRule="auto"/>
          </w:pPr>
        </w:pPrChange>
      </w:pPr>
      <w:del w:id="539" w:author="Julia Christensen" w:date="2023-12-03T19:02:00Z">
        <w:r w:rsidDel="008A742D">
          <w:rPr>
            <w:rFonts w:ascii="Times New Roman" w:eastAsia="Times New Roman" w:hAnsi="Times New Roman" w:cs="Times New Roman"/>
            <w:noProof/>
            <w:sz w:val="24"/>
            <w:szCs w:val="24"/>
          </w:rPr>
          <w:lastRenderedPageBreak/>
          <w:drawing>
            <wp:inline distT="114300" distB="114300" distL="114300" distR="114300" wp14:anchorId="66BEB8DE" wp14:editId="56976791">
              <wp:extent cx="3609975" cy="211455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3609975" cy="2114550"/>
                      </a:xfrm>
                      <a:prstGeom prst="rect">
                        <a:avLst/>
                      </a:prstGeom>
                      <a:ln/>
                    </pic:spPr>
                  </pic:pic>
                </a:graphicData>
              </a:graphic>
            </wp:inline>
          </w:drawing>
        </w:r>
      </w:del>
      <w:ins w:id="540" w:author="Julia Christensen" w:date="2023-12-05T10:20:00Z">
        <w:r w:rsidR="00C862EC">
          <w:rPr>
            <w:rFonts w:ascii="Times New Roman" w:eastAsia="Times New Roman" w:hAnsi="Times New Roman" w:cs="Times New Roman"/>
            <w:noProof/>
            <w:sz w:val="24"/>
            <w:szCs w:val="24"/>
          </w:rPr>
          <w:drawing>
            <wp:inline distT="0" distB="0" distL="0" distR="0" wp14:anchorId="12E21528" wp14:editId="58858BD6">
              <wp:extent cx="5943600" cy="3211195"/>
              <wp:effectExtent l="0" t="0" r="0" b="8255"/>
              <wp:docPr id="73942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20930" name="Picture 739420930"/>
                      <pic:cNvPicPr/>
                    </pic:nvPicPr>
                    <pic:blipFill>
                      <a:blip r:embed="rId27">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ins>
    </w:p>
    <w:p w14:paraId="67C96CA6" w14:textId="04B70760"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Graph 2: </w:t>
      </w:r>
      <w:r>
        <w:rPr>
          <w:rFonts w:ascii="Times New Roman" w:eastAsia="Times New Roman" w:hAnsi="Times New Roman" w:cs="Times New Roman"/>
          <w:sz w:val="24"/>
          <w:szCs w:val="24"/>
        </w:rPr>
        <w:t>Word cloud that shows all the genes mentioned in both abstracts and full-text, with the bigger text</w:t>
      </w:r>
      <w:ins w:id="541" w:author="Julia Christensen" w:date="2023-12-04T08:05:00Z">
        <w:r w:rsidR="007474F4" w:rsidRPr="007474F4">
          <w:rPr>
            <w:rFonts w:ascii="Times New Roman" w:eastAsia="Times New Roman" w:hAnsi="Times New Roman" w:cs="Times New Roman"/>
            <w:sz w:val="24"/>
            <w:szCs w:val="24"/>
          </w:rPr>
          <w:t xml:space="preserve"> </w:t>
        </w:r>
        <w:r w:rsidR="007474F4">
          <w:rPr>
            <w:rFonts w:ascii="Times New Roman" w:eastAsia="Times New Roman" w:hAnsi="Times New Roman" w:cs="Times New Roman"/>
            <w:sz w:val="24"/>
            <w:szCs w:val="24"/>
          </w:rPr>
          <w:t xml:space="preserve">BRAF and MGMT </w:t>
        </w:r>
      </w:ins>
      <w:del w:id="542" w:author="Julia Christensen" w:date="2023-12-04T08:05:00Z">
        <w:r w:rsidDel="007474F4">
          <w:rPr>
            <w:rFonts w:ascii="Times New Roman" w:eastAsia="Times New Roman" w:hAnsi="Times New Roman" w:cs="Times New Roman"/>
            <w:sz w:val="24"/>
            <w:szCs w:val="24"/>
          </w:rPr>
          <w:delText xml:space="preserve"> [</w:delText>
        </w:r>
        <w:r w:rsidDel="007474F4">
          <w:rPr>
            <w:rFonts w:ascii="Times New Roman" w:eastAsia="Times New Roman" w:hAnsi="Times New Roman" w:cs="Times New Roman"/>
            <w:sz w:val="24"/>
            <w:szCs w:val="24"/>
            <w:highlight w:val="yellow"/>
          </w:rPr>
          <w:delText>gene name</w:delText>
        </w:r>
        <w:r w:rsidDel="007474F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referred to most frequently.</w:t>
      </w:r>
    </w:p>
    <w:p w14:paraId="355A0548" w14:textId="7CAE74EB" w:rsidR="003C579A" w:rsidRDefault="00901034">
      <w:pPr>
        <w:spacing w:line="480" w:lineRule="auto"/>
        <w:rPr>
          <w:ins w:id="543" w:author="Julia Christensen" w:date="2023-12-04T08:0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Both the word cloud and frequency table show that </w:t>
      </w:r>
      <w:ins w:id="544" w:author="Julia Christensen" w:date="2023-12-04T08:05:00Z">
        <w:r w:rsidR="007474F4">
          <w:rPr>
            <w:rFonts w:ascii="Times New Roman" w:eastAsia="Times New Roman" w:hAnsi="Times New Roman" w:cs="Times New Roman"/>
            <w:sz w:val="24"/>
            <w:szCs w:val="24"/>
          </w:rPr>
          <w:t xml:space="preserve">BRAF and MGMT </w:t>
        </w:r>
      </w:ins>
      <w:del w:id="545" w:author="Julia Christensen" w:date="2023-12-04T08:05:00Z">
        <w:r w:rsidDel="007474F4">
          <w:rPr>
            <w:rFonts w:ascii="Times New Roman" w:eastAsia="Times New Roman" w:hAnsi="Times New Roman" w:cs="Times New Roman"/>
            <w:sz w:val="24"/>
            <w:szCs w:val="24"/>
          </w:rPr>
          <w:delText>[</w:delText>
        </w:r>
        <w:r w:rsidDel="007474F4">
          <w:rPr>
            <w:rFonts w:ascii="Times New Roman" w:eastAsia="Times New Roman" w:hAnsi="Times New Roman" w:cs="Times New Roman"/>
            <w:sz w:val="24"/>
            <w:szCs w:val="24"/>
            <w:highlight w:val="yellow"/>
          </w:rPr>
          <w:delText>gene name</w:delText>
        </w:r>
        <w:r w:rsidDel="007474F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is the most mentioned in brain tumor articles and abstracts. </w:t>
      </w:r>
    </w:p>
    <w:p w14:paraId="22AA3C24" w14:textId="77777777" w:rsidR="007B38C1" w:rsidRDefault="007B38C1">
      <w:pPr>
        <w:spacing w:line="480" w:lineRule="auto"/>
        <w:rPr>
          <w:rFonts w:ascii="Times New Roman" w:eastAsia="Times New Roman" w:hAnsi="Times New Roman" w:cs="Times New Roman"/>
          <w:sz w:val="24"/>
          <w:szCs w:val="24"/>
        </w:rPr>
      </w:pPr>
    </w:p>
    <w:p w14:paraId="598960FD" w14:textId="77777777" w:rsidR="003C579A" w:rsidRDefault="00901034">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65AAED8" w14:textId="6DACA047" w:rsidR="003C579A" w:rsidDel="00E90F4B" w:rsidRDefault="00901034">
      <w:pPr>
        <w:spacing w:line="480" w:lineRule="auto"/>
        <w:rPr>
          <w:del w:id="546" w:author="Dancik,Garrett M.(Computer Science)" w:date="2023-11-18T14:27:00Z"/>
          <w:rFonts w:ascii="Times New Roman" w:eastAsia="Times New Roman" w:hAnsi="Times New Roman" w:cs="Times New Roman"/>
          <w:sz w:val="24"/>
          <w:szCs w:val="24"/>
        </w:rPr>
      </w:pPr>
      <w:del w:id="547" w:author="Dancik,Garrett M.(Computer Science)" w:date="2023-11-18T14:27:00Z">
        <w:r w:rsidDel="00E90F4B">
          <w:rPr>
            <w:rFonts w:ascii="Times New Roman" w:eastAsia="Times New Roman" w:hAnsi="Times New Roman" w:cs="Times New Roman"/>
            <w:sz w:val="24"/>
            <w:szCs w:val="24"/>
          </w:rPr>
          <w:delText xml:space="preserve">To make this section more organized, it is split into three sections: </w:delText>
        </w:r>
        <w:r w:rsidDel="00E90F4B">
          <w:rPr>
            <w:rFonts w:ascii="Times New Roman" w:eastAsia="Times New Roman" w:hAnsi="Times New Roman" w:cs="Times New Roman"/>
            <w:i/>
            <w:sz w:val="24"/>
            <w:szCs w:val="24"/>
          </w:rPr>
          <w:delText>Results OverView, Reflection and Limitations</w:delText>
        </w:r>
        <w:r w:rsidDel="00E90F4B">
          <w:rPr>
            <w:rFonts w:ascii="Times New Roman" w:eastAsia="Times New Roman" w:hAnsi="Times New Roman" w:cs="Times New Roman"/>
            <w:sz w:val="24"/>
            <w:szCs w:val="24"/>
          </w:rPr>
          <w:delText xml:space="preserve">, and </w:delText>
        </w:r>
        <w:r w:rsidDel="00E90F4B">
          <w:rPr>
            <w:rFonts w:ascii="Times New Roman" w:eastAsia="Times New Roman" w:hAnsi="Times New Roman" w:cs="Times New Roman"/>
            <w:i/>
            <w:sz w:val="24"/>
            <w:szCs w:val="24"/>
          </w:rPr>
          <w:delText>Last Remarks</w:delText>
        </w:r>
        <w:r w:rsidDel="00E90F4B">
          <w:rPr>
            <w:rFonts w:ascii="Times New Roman" w:eastAsia="Times New Roman" w:hAnsi="Times New Roman" w:cs="Times New Roman"/>
            <w:sz w:val="24"/>
            <w:szCs w:val="24"/>
          </w:rPr>
          <w:delText xml:space="preserve">. </w:delText>
        </w:r>
      </w:del>
    </w:p>
    <w:p w14:paraId="5FF23B48" w14:textId="0344F194" w:rsidR="003C579A" w:rsidRDefault="00901034">
      <w:pPr>
        <w:spacing w:line="480" w:lineRule="auto"/>
        <w:rPr>
          <w:rFonts w:ascii="Times New Roman" w:eastAsia="Times New Roman" w:hAnsi="Times New Roman" w:cs="Times New Roman"/>
          <w:i/>
          <w:sz w:val="24"/>
          <w:szCs w:val="24"/>
        </w:rPr>
      </w:pPr>
      <w:del w:id="548" w:author="Dancik,Garrett M.(Computer Science)" w:date="2023-11-18T14:27:00Z">
        <w:r w:rsidDel="00E90F4B">
          <w:rPr>
            <w:rFonts w:ascii="Times New Roman" w:eastAsia="Times New Roman" w:hAnsi="Times New Roman" w:cs="Times New Roman"/>
            <w:i/>
            <w:sz w:val="24"/>
            <w:szCs w:val="24"/>
          </w:rPr>
          <w:delText xml:space="preserve">Results </w:delText>
        </w:r>
      </w:del>
      <w:r>
        <w:rPr>
          <w:rFonts w:ascii="Times New Roman" w:eastAsia="Times New Roman" w:hAnsi="Times New Roman" w:cs="Times New Roman"/>
          <w:i/>
          <w:sz w:val="24"/>
          <w:szCs w:val="24"/>
        </w:rPr>
        <w:t>Overview</w:t>
      </w:r>
    </w:p>
    <w:p w14:paraId="023EA2BD" w14:textId="77777777" w:rsidR="00C17777" w:rsidRDefault="00901034" w:rsidP="009A4DAD">
      <w:pPr>
        <w:spacing w:line="480" w:lineRule="auto"/>
        <w:rPr>
          <w:ins w:id="549" w:author="Julia Christensen" w:date="2023-12-05T15:58:00Z"/>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genes associated with brain tumors provided insight into genetic factors linked to brain tumor development and prognosis through how much they were mentioned in biological articles and their abstracts. Looking at the results, it showed the most referred to gene along with the other top 10 frequently mentioned genes (see</w:t>
      </w:r>
      <w:r>
        <w:rPr>
          <w:rFonts w:ascii="Times New Roman" w:eastAsia="Times New Roman" w:hAnsi="Times New Roman" w:cs="Times New Roman"/>
          <w:b/>
          <w:sz w:val="24"/>
          <w:szCs w:val="24"/>
        </w:rPr>
        <w:t xml:space="preserve"> Tables 1</w:t>
      </w:r>
      <w:r>
        <w:rPr>
          <w:rFonts w:ascii="Times New Roman" w:eastAsia="Times New Roman" w:hAnsi="Times New Roman" w:cs="Times New Roman"/>
          <w:sz w:val="24"/>
          <w:szCs w:val="24"/>
        </w:rPr>
        <w:t>), which will help researchers new to studying brain tumors on what genes are associated with this disease had been discovered and most focused on based on the number of times the gene name is referenced.</w:t>
      </w:r>
    </w:p>
    <w:p w14:paraId="6AD91671" w14:textId="26A1E63C" w:rsidR="003C579A" w:rsidDel="009A4DAD" w:rsidRDefault="00C17777">
      <w:pPr>
        <w:spacing w:line="480" w:lineRule="auto"/>
        <w:rPr>
          <w:del w:id="550" w:author="Julia Christensen" w:date="2023-12-05T15:58:00Z"/>
          <w:rFonts w:ascii="Times New Roman" w:eastAsia="Times New Roman" w:hAnsi="Times New Roman" w:cs="Times New Roman"/>
          <w:sz w:val="24"/>
          <w:szCs w:val="24"/>
        </w:rPr>
      </w:pPr>
      <w:ins w:id="551" w:author="Julia Christensen" w:date="2023-12-05T15:58:00Z">
        <w:r>
          <w:rPr>
            <w:rFonts w:ascii="Times New Roman" w:eastAsia="Times New Roman" w:hAnsi="Times New Roman" w:cs="Times New Roman"/>
            <w:sz w:val="24"/>
            <w:szCs w:val="24"/>
          </w:rPr>
          <w:lastRenderedPageBreak/>
          <w:t>T</w:t>
        </w:r>
      </w:ins>
    </w:p>
    <w:p w14:paraId="51E18F9A" w14:textId="4A45673F" w:rsidR="00EE266A" w:rsidRPr="00014C66" w:rsidRDefault="00901034" w:rsidP="009A4DAD">
      <w:pPr>
        <w:spacing w:line="480" w:lineRule="auto"/>
        <w:rPr>
          <w:rFonts w:ascii="Times New Roman" w:eastAsia="Times New Roman" w:hAnsi="Times New Roman" w:cs="Times New Roman"/>
          <w:sz w:val="24"/>
          <w:szCs w:val="24"/>
        </w:rPr>
      </w:pPr>
      <w:commentRangeStart w:id="552"/>
      <w:del w:id="553" w:author="Julia Christensen" w:date="2023-12-05T15:58:00Z">
        <w:r w:rsidDel="009A4DAD">
          <w:rPr>
            <w:rFonts w:ascii="Times New Roman" w:eastAsia="Times New Roman" w:hAnsi="Times New Roman" w:cs="Times New Roman"/>
            <w:sz w:val="24"/>
            <w:szCs w:val="24"/>
          </w:rPr>
          <w:delText>[</w:delText>
        </w:r>
        <w:r w:rsidDel="009A4DAD">
          <w:rPr>
            <w:rFonts w:ascii="Times New Roman" w:eastAsia="Times New Roman" w:hAnsi="Times New Roman" w:cs="Times New Roman"/>
            <w:sz w:val="24"/>
            <w:szCs w:val="24"/>
            <w:highlight w:val="yellow"/>
          </w:rPr>
          <w:delText>Paragraph talking about the results, comparing and contrasting coming soon</w:delText>
        </w:r>
        <w:r w:rsidDel="009A4DAD">
          <w:rPr>
            <w:rFonts w:ascii="Times New Roman" w:eastAsia="Times New Roman" w:hAnsi="Times New Roman" w:cs="Times New Roman"/>
            <w:sz w:val="24"/>
            <w:szCs w:val="24"/>
          </w:rPr>
          <w:delText>]</w:delText>
        </w:r>
        <w:commentRangeEnd w:id="552"/>
        <w:r w:rsidR="001276F9" w:rsidDel="009A4DAD">
          <w:rPr>
            <w:rStyle w:val="CommentReference"/>
          </w:rPr>
          <w:commentReference w:id="552"/>
        </w:r>
      </w:del>
      <w:ins w:id="554" w:author="Julia Christensen" w:date="2023-12-05T15:27:00Z">
        <w:r w:rsidR="00C26B41">
          <w:rPr>
            <w:rFonts w:ascii="Times New Roman" w:eastAsia="Times New Roman" w:hAnsi="Times New Roman" w:cs="Times New Roman"/>
            <w:sz w:val="24"/>
            <w:szCs w:val="24"/>
          </w:rPr>
          <w:t xml:space="preserve">he results </w:t>
        </w:r>
        <w:r w:rsidR="003C3AF0">
          <w:rPr>
            <w:rFonts w:ascii="Times New Roman" w:eastAsia="Times New Roman" w:hAnsi="Times New Roman" w:cs="Times New Roman"/>
            <w:sz w:val="24"/>
            <w:szCs w:val="24"/>
          </w:rPr>
          <w:t xml:space="preserve">show </w:t>
        </w:r>
      </w:ins>
      <w:ins w:id="555" w:author="Julia Christensen" w:date="2023-12-07T13:27:00Z">
        <w:r w:rsidR="00A44E17">
          <w:rPr>
            <w:rFonts w:ascii="Times New Roman" w:eastAsia="Times New Roman" w:hAnsi="Times New Roman" w:cs="Times New Roman"/>
            <w:sz w:val="24"/>
            <w:szCs w:val="24"/>
          </w:rPr>
          <w:t xml:space="preserve">out of the total </w:t>
        </w:r>
      </w:ins>
      <w:ins w:id="556" w:author="Julia Christensen" w:date="2023-12-07T13:28:00Z">
        <w:r w:rsidR="00A44E17">
          <w:rPr>
            <w:rFonts w:ascii="Times New Roman" w:eastAsia="Times New Roman" w:hAnsi="Times New Roman" w:cs="Times New Roman"/>
            <w:sz w:val="24"/>
            <w:szCs w:val="24"/>
          </w:rPr>
          <w:t>739 genes</w:t>
        </w:r>
        <w:r w:rsidR="00DC499D">
          <w:rPr>
            <w:rFonts w:ascii="Times New Roman" w:eastAsia="Times New Roman" w:hAnsi="Times New Roman" w:cs="Times New Roman"/>
            <w:sz w:val="24"/>
            <w:szCs w:val="24"/>
          </w:rPr>
          <w:t xml:space="preserve"> total,</w:t>
        </w:r>
      </w:ins>
      <w:ins w:id="557" w:author="Julia Christensen" w:date="2023-12-05T15:27:00Z">
        <w:r w:rsidR="003C3AF0">
          <w:rPr>
            <w:rFonts w:ascii="Times New Roman" w:eastAsia="Times New Roman" w:hAnsi="Times New Roman" w:cs="Times New Roman"/>
            <w:sz w:val="24"/>
            <w:szCs w:val="24"/>
          </w:rPr>
          <w:t xml:space="preserve"> the BRAF and MGMT genes </w:t>
        </w:r>
      </w:ins>
      <w:ins w:id="558" w:author="Julia Christensen" w:date="2023-12-05T15:28:00Z">
        <w:r w:rsidR="007959B3">
          <w:rPr>
            <w:rFonts w:ascii="Times New Roman" w:eastAsia="Times New Roman" w:hAnsi="Times New Roman" w:cs="Times New Roman"/>
            <w:sz w:val="24"/>
            <w:szCs w:val="24"/>
          </w:rPr>
          <w:t>wer</w:t>
        </w:r>
      </w:ins>
      <w:ins w:id="559" w:author="Julia Christensen" w:date="2023-12-05T15:27:00Z">
        <w:r w:rsidR="003C3AF0">
          <w:rPr>
            <w:rFonts w:ascii="Times New Roman" w:eastAsia="Times New Roman" w:hAnsi="Times New Roman" w:cs="Times New Roman"/>
            <w:sz w:val="24"/>
            <w:szCs w:val="24"/>
          </w:rPr>
          <w:t>e the most refer</w:t>
        </w:r>
      </w:ins>
      <w:ins w:id="560" w:author="Julia Christensen" w:date="2023-12-05T15:28:00Z">
        <w:r w:rsidR="003C3AF0">
          <w:rPr>
            <w:rFonts w:ascii="Times New Roman" w:eastAsia="Times New Roman" w:hAnsi="Times New Roman" w:cs="Times New Roman"/>
            <w:sz w:val="24"/>
            <w:szCs w:val="24"/>
          </w:rPr>
          <w:t>enced overall</w:t>
        </w:r>
        <w:r w:rsidR="007959B3">
          <w:rPr>
            <w:rFonts w:ascii="Times New Roman" w:eastAsia="Times New Roman" w:hAnsi="Times New Roman" w:cs="Times New Roman"/>
            <w:sz w:val="24"/>
            <w:szCs w:val="24"/>
          </w:rPr>
          <w:t>.</w:t>
        </w:r>
      </w:ins>
      <w:ins w:id="561" w:author="Julia Christensen" w:date="2023-12-05T15:31:00Z">
        <w:r w:rsidR="00E42E14">
          <w:rPr>
            <w:rFonts w:ascii="Times New Roman" w:eastAsia="Times New Roman" w:hAnsi="Times New Roman" w:cs="Times New Roman"/>
            <w:sz w:val="24"/>
            <w:szCs w:val="24"/>
          </w:rPr>
          <w:t xml:space="preserve"> Both genes had the same frequency of 33</w:t>
        </w:r>
        <w:r w:rsidR="001E1558">
          <w:rPr>
            <w:rFonts w:ascii="Times New Roman" w:eastAsia="Times New Roman" w:hAnsi="Times New Roman" w:cs="Times New Roman"/>
            <w:sz w:val="24"/>
            <w:szCs w:val="24"/>
          </w:rPr>
          <w:t>, with IDH and EG</w:t>
        </w:r>
      </w:ins>
      <w:ins w:id="562" w:author="Julia Christensen" w:date="2023-12-05T15:32:00Z">
        <w:r w:rsidR="001E1558">
          <w:rPr>
            <w:rFonts w:ascii="Times New Roman" w:eastAsia="Times New Roman" w:hAnsi="Times New Roman" w:cs="Times New Roman"/>
            <w:sz w:val="24"/>
            <w:szCs w:val="24"/>
          </w:rPr>
          <w:t>FR</w:t>
        </w:r>
        <w:r w:rsidR="0058134D">
          <w:rPr>
            <w:rFonts w:ascii="Times New Roman" w:eastAsia="Times New Roman" w:hAnsi="Times New Roman" w:cs="Times New Roman"/>
            <w:sz w:val="24"/>
            <w:szCs w:val="24"/>
          </w:rPr>
          <w:t xml:space="preserve"> coming in second place with a frequency of 31. </w:t>
        </w:r>
      </w:ins>
      <w:ins w:id="563" w:author="Julia Christensen" w:date="2023-12-05T15:28:00Z">
        <w:r w:rsidR="007959B3">
          <w:rPr>
            <w:rFonts w:ascii="Times New Roman" w:eastAsia="Times New Roman" w:hAnsi="Times New Roman" w:cs="Times New Roman"/>
            <w:sz w:val="24"/>
            <w:szCs w:val="24"/>
          </w:rPr>
          <w:t xml:space="preserve"> </w:t>
        </w:r>
      </w:ins>
      <w:ins w:id="564" w:author="Julia Christensen" w:date="2023-12-05T15:37:00Z">
        <w:r w:rsidR="002B2B06">
          <w:rPr>
            <w:rFonts w:ascii="Times New Roman" w:eastAsia="Times New Roman" w:hAnsi="Times New Roman" w:cs="Times New Roman"/>
            <w:sz w:val="24"/>
            <w:szCs w:val="24"/>
          </w:rPr>
          <w:t>BRAF</w:t>
        </w:r>
        <w:r w:rsidR="0007625E">
          <w:rPr>
            <w:rFonts w:ascii="Times New Roman" w:eastAsia="Times New Roman" w:hAnsi="Times New Roman" w:cs="Times New Roman"/>
            <w:sz w:val="24"/>
            <w:szCs w:val="24"/>
          </w:rPr>
          <w:t xml:space="preserve"> stands for B-Raf proto-oncogene</w:t>
        </w:r>
        <w:r w:rsidR="0010094E">
          <w:rPr>
            <w:rFonts w:ascii="Times New Roman" w:eastAsia="Times New Roman" w:hAnsi="Times New Roman" w:cs="Times New Roman"/>
            <w:sz w:val="24"/>
            <w:szCs w:val="24"/>
          </w:rPr>
          <w:t xml:space="preserve"> which enc</w:t>
        </w:r>
      </w:ins>
      <w:ins w:id="565" w:author="Julia Christensen" w:date="2023-12-05T15:38:00Z">
        <w:r w:rsidR="0010094E">
          <w:rPr>
            <w:rFonts w:ascii="Times New Roman" w:eastAsia="Times New Roman" w:hAnsi="Times New Roman" w:cs="Times New Roman"/>
            <w:sz w:val="24"/>
            <w:szCs w:val="24"/>
          </w:rPr>
          <w:t>odes for a protein that plays a role in</w:t>
        </w:r>
        <w:r w:rsidR="0011199E">
          <w:rPr>
            <w:rFonts w:ascii="Times New Roman" w:eastAsia="Times New Roman" w:hAnsi="Times New Roman" w:cs="Times New Roman"/>
            <w:sz w:val="24"/>
            <w:szCs w:val="24"/>
          </w:rPr>
          <w:t xml:space="preserve"> regulating MAP kinase </w:t>
        </w:r>
      </w:ins>
      <w:ins w:id="566" w:author="Julia Christensen" w:date="2023-12-05T15:39:00Z">
        <w:r w:rsidR="0011199E">
          <w:rPr>
            <w:rFonts w:ascii="Times New Roman" w:eastAsia="Times New Roman" w:hAnsi="Times New Roman" w:cs="Times New Roman"/>
            <w:sz w:val="24"/>
            <w:szCs w:val="24"/>
          </w:rPr>
          <w:t xml:space="preserve">which affects </w:t>
        </w:r>
        <w:r w:rsidR="005408A2">
          <w:rPr>
            <w:rFonts w:ascii="Times New Roman" w:eastAsia="Times New Roman" w:hAnsi="Times New Roman" w:cs="Times New Roman"/>
            <w:sz w:val="24"/>
            <w:szCs w:val="24"/>
          </w:rPr>
          <w:t xml:space="preserve">cell division and other things along the line and if it is mutated it </w:t>
        </w:r>
      </w:ins>
      <w:ins w:id="567" w:author="Julia Christensen" w:date="2023-12-05T15:40:00Z">
        <w:r w:rsidR="00ED0422">
          <w:rPr>
            <w:rFonts w:ascii="Times New Roman" w:eastAsia="Times New Roman" w:hAnsi="Times New Roman" w:cs="Times New Roman"/>
            <w:sz w:val="24"/>
            <w:szCs w:val="24"/>
          </w:rPr>
          <w:t xml:space="preserve">is most commonly </w:t>
        </w:r>
        <w:r w:rsidR="00914178">
          <w:rPr>
            <w:rFonts w:ascii="Times New Roman" w:eastAsia="Times New Roman" w:hAnsi="Times New Roman" w:cs="Times New Roman"/>
            <w:sz w:val="24"/>
            <w:szCs w:val="24"/>
          </w:rPr>
          <w:t xml:space="preserve">found in cancer causing mutations </w:t>
        </w:r>
      </w:ins>
      <w:r w:rsidR="00914178" w:rsidRPr="00914178">
        <w:rPr>
          <w:rFonts w:ascii="Times New Roman" w:hAnsi="Times New Roman" w:cs="Times New Roman"/>
          <w:sz w:val="24"/>
        </w:rPr>
        <w:t>[10]</w:t>
      </w:r>
      <w:ins w:id="568" w:author="Julia Christensen" w:date="2023-12-05T15:41:00Z">
        <w:r w:rsidR="006F42E5">
          <w:rPr>
            <w:rFonts w:ascii="Times New Roman" w:eastAsia="Times New Roman" w:hAnsi="Times New Roman" w:cs="Times New Roman"/>
            <w:sz w:val="24"/>
            <w:szCs w:val="24"/>
          </w:rPr>
          <w:t xml:space="preserve">. </w:t>
        </w:r>
        <w:r w:rsidR="00D47465">
          <w:rPr>
            <w:rFonts w:ascii="Times New Roman" w:eastAsia="Times New Roman" w:hAnsi="Times New Roman" w:cs="Times New Roman"/>
            <w:sz w:val="24"/>
            <w:szCs w:val="24"/>
          </w:rPr>
          <w:t>The MGMT</w:t>
        </w:r>
      </w:ins>
      <w:ins w:id="569" w:author="Julia Christensen" w:date="2023-12-05T15:42:00Z">
        <w:r w:rsidR="00D47465">
          <w:rPr>
            <w:rFonts w:ascii="Times New Roman" w:eastAsia="Times New Roman" w:hAnsi="Times New Roman" w:cs="Times New Roman"/>
            <w:sz w:val="24"/>
            <w:szCs w:val="24"/>
          </w:rPr>
          <w:t xml:space="preserve"> gene</w:t>
        </w:r>
      </w:ins>
      <w:ins w:id="570" w:author="Julia Christensen" w:date="2023-12-05T15:49:00Z">
        <w:r w:rsidR="003043C2">
          <w:rPr>
            <w:rFonts w:ascii="Times New Roman" w:eastAsia="Times New Roman" w:hAnsi="Times New Roman" w:cs="Times New Roman"/>
            <w:sz w:val="24"/>
            <w:szCs w:val="24"/>
          </w:rPr>
          <w:t xml:space="preserve"> also called </w:t>
        </w:r>
      </w:ins>
      <w:ins w:id="571" w:author="Julia Christensen" w:date="2023-12-05T15:50:00Z">
        <w:r w:rsidR="005D6CBC">
          <w:rPr>
            <w:rFonts w:ascii="Times New Roman" w:eastAsia="Times New Roman" w:hAnsi="Times New Roman" w:cs="Times New Roman"/>
            <w:sz w:val="24"/>
            <w:szCs w:val="24"/>
          </w:rPr>
          <w:t>O-6-methylguanine-DNA methyltransferase, wh</w:t>
        </w:r>
        <w:r w:rsidR="00213B5F">
          <w:rPr>
            <w:rFonts w:ascii="Times New Roman" w:eastAsia="Times New Roman" w:hAnsi="Times New Roman" w:cs="Times New Roman"/>
            <w:sz w:val="24"/>
            <w:szCs w:val="24"/>
          </w:rPr>
          <w:t xml:space="preserve">ich codes for a protein that repairs </w:t>
        </w:r>
      </w:ins>
      <w:ins w:id="572" w:author="Julia Christensen" w:date="2023-12-05T15:52:00Z">
        <w:r w:rsidR="009A3477">
          <w:rPr>
            <w:rFonts w:ascii="Times New Roman" w:eastAsia="Times New Roman" w:hAnsi="Times New Roman" w:cs="Times New Roman"/>
            <w:sz w:val="24"/>
            <w:szCs w:val="24"/>
          </w:rPr>
          <w:t>and protects cells from mutagenesis and toxicity</w:t>
        </w:r>
      </w:ins>
      <w:ins w:id="573" w:author="Julia Christensen" w:date="2023-12-05T15:59:00Z">
        <w:r w:rsidR="004B0EF3">
          <w:rPr>
            <w:rFonts w:ascii="Times New Roman" w:eastAsia="Times New Roman" w:hAnsi="Times New Roman" w:cs="Times New Roman"/>
            <w:sz w:val="24"/>
            <w:szCs w:val="24"/>
          </w:rPr>
          <w:t>, also seen in cancer</w:t>
        </w:r>
        <w:r w:rsidR="00846150">
          <w:rPr>
            <w:rFonts w:ascii="Times New Roman" w:eastAsia="Times New Roman" w:hAnsi="Times New Roman" w:cs="Times New Roman"/>
            <w:sz w:val="24"/>
            <w:szCs w:val="24"/>
          </w:rPr>
          <w:t xml:space="preserve"> causing mutations</w:t>
        </w:r>
      </w:ins>
      <w:ins w:id="574" w:author="Julia Christensen" w:date="2023-12-05T15:52:00Z">
        <w:r w:rsidR="008D7488">
          <w:rPr>
            <w:rFonts w:ascii="Times New Roman" w:eastAsia="Times New Roman" w:hAnsi="Times New Roman" w:cs="Times New Roman"/>
            <w:sz w:val="24"/>
            <w:szCs w:val="24"/>
          </w:rPr>
          <w:t xml:space="preserve"> [10 a].</w:t>
        </w:r>
      </w:ins>
      <w:ins w:id="575" w:author="Julia Christensen" w:date="2023-12-05T16:01:00Z">
        <w:r w:rsidR="00C072B5">
          <w:rPr>
            <w:rFonts w:ascii="Times New Roman" w:eastAsia="Times New Roman" w:hAnsi="Times New Roman" w:cs="Times New Roman"/>
            <w:sz w:val="24"/>
            <w:szCs w:val="24"/>
          </w:rPr>
          <w:t xml:space="preserve"> </w:t>
        </w:r>
      </w:ins>
      <w:ins w:id="576" w:author="Julia Christensen" w:date="2023-12-07T13:06:00Z">
        <w:r w:rsidR="00D6571A">
          <w:rPr>
            <w:rFonts w:ascii="Times New Roman" w:eastAsia="Times New Roman" w:hAnsi="Times New Roman" w:cs="Times New Roman"/>
            <w:sz w:val="24"/>
            <w:szCs w:val="24"/>
          </w:rPr>
          <w:t>When looking at the data separately, the abstracts and the full-text the</w:t>
        </w:r>
        <w:r w:rsidR="008A46A1">
          <w:rPr>
            <w:rFonts w:ascii="Times New Roman" w:eastAsia="Times New Roman" w:hAnsi="Times New Roman" w:cs="Times New Roman"/>
            <w:sz w:val="24"/>
            <w:szCs w:val="24"/>
          </w:rPr>
          <w:t>re is a slight difference in the ranking of the</w:t>
        </w:r>
      </w:ins>
      <w:ins w:id="577" w:author="Julia Christensen" w:date="2023-12-07T13:07:00Z">
        <w:r w:rsidR="008A46A1">
          <w:rPr>
            <w:rFonts w:ascii="Times New Roman" w:eastAsia="Times New Roman" w:hAnsi="Times New Roman" w:cs="Times New Roman"/>
            <w:sz w:val="24"/>
            <w:szCs w:val="24"/>
          </w:rPr>
          <w:t xml:space="preserve"> gene names. For in the abstracts only the gene GFAP is </w:t>
        </w:r>
        <w:r w:rsidR="00A4600A">
          <w:rPr>
            <w:rFonts w:ascii="Times New Roman" w:eastAsia="Times New Roman" w:hAnsi="Times New Roman" w:cs="Times New Roman"/>
            <w:sz w:val="24"/>
            <w:szCs w:val="24"/>
          </w:rPr>
          <w:t>at the top with 29 frequencies or mentions</w:t>
        </w:r>
      </w:ins>
      <w:ins w:id="578" w:author="Julia Christensen" w:date="2023-12-07T13:08:00Z">
        <w:r w:rsidR="00A319DA">
          <w:rPr>
            <w:rFonts w:ascii="Times New Roman" w:eastAsia="Times New Roman" w:hAnsi="Times New Roman" w:cs="Times New Roman"/>
            <w:sz w:val="24"/>
            <w:szCs w:val="24"/>
          </w:rPr>
          <w:t xml:space="preserve">, and BRAF in second with 27 frequencies. </w:t>
        </w:r>
        <w:r w:rsidR="005160B4">
          <w:rPr>
            <w:rFonts w:ascii="Times New Roman" w:eastAsia="Times New Roman" w:hAnsi="Times New Roman" w:cs="Times New Roman"/>
            <w:sz w:val="24"/>
            <w:szCs w:val="24"/>
          </w:rPr>
          <w:t>When jus</w:t>
        </w:r>
      </w:ins>
      <w:ins w:id="579" w:author="Julia Christensen" w:date="2023-12-07T13:09:00Z">
        <w:r w:rsidR="005160B4">
          <w:rPr>
            <w:rFonts w:ascii="Times New Roman" w:eastAsia="Times New Roman" w:hAnsi="Times New Roman" w:cs="Times New Roman"/>
            <w:sz w:val="24"/>
            <w:szCs w:val="24"/>
          </w:rPr>
          <w:t>t looking at the full-text</w:t>
        </w:r>
        <w:r w:rsidR="00D97956">
          <w:rPr>
            <w:rFonts w:ascii="Times New Roman" w:eastAsia="Times New Roman" w:hAnsi="Times New Roman" w:cs="Times New Roman"/>
            <w:sz w:val="24"/>
            <w:szCs w:val="24"/>
          </w:rPr>
          <w:t xml:space="preserve"> the gene MGMT was first with the highest number</w:t>
        </w:r>
        <w:r w:rsidR="00EB4042">
          <w:rPr>
            <w:rFonts w:ascii="Times New Roman" w:eastAsia="Times New Roman" w:hAnsi="Times New Roman" w:cs="Times New Roman"/>
            <w:sz w:val="24"/>
            <w:szCs w:val="24"/>
          </w:rPr>
          <w:t xml:space="preserve">, being 8. </w:t>
        </w:r>
      </w:ins>
      <w:ins w:id="580" w:author="Julia Christensen" w:date="2023-12-07T13:10:00Z">
        <w:r w:rsidR="00EB4042">
          <w:rPr>
            <w:rFonts w:ascii="Times New Roman" w:eastAsia="Times New Roman" w:hAnsi="Times New Roman" w:cs="Times New Roman"/>
            <w:sz w:val="24"/>
            <w:szCs w:val="24"/>
          </w:rPr>
          <w:t>In comparing the number of frequencies between abstracts and ful</w:t>
        </w:r>
      </w:ins>
      <w:ins w:id="581" w:author="Julia Christensen" w:date="2023-12-07T13:11:00Z">
        <w:r w:rsidR="00E77965">
          <w:rPr>
            <w:rFonts w:ascii="Times New Roman" w:eastAsia="Times New Roman" w:hAnsi="Times New Roman" w:cs="Times New Roman"/>
            <w:sz w:val="24"/>
            <w:szCs w:val="24"/>
          </w:rPr>
          <w:t>l</w:t>
        </w:r>
      </w:ins>
      <w:ins w:id="582" w:author="Julia Christensen" w:date="2023-12-07T13:10:00Z">
        <w:r w:rsidR="00EB4042">
          <w:rPr>
            <w:rFonts w:ascii="Times New Roman" w:eastAsia="Times New Roman" w:hAnsi="Times New Roman" w:cs="Times New Roman"/>
            <w:sz w:val="24"/>
            <w:szCs w:val="24"/>
          </w:rPr>
          <w:t xml:space="preserve">-text there is a considerable difference for the </w:t>
        </w:r>
      </w:ins>
      <w:ins w:id="583" w:author="Julia Christensen" w:date="2023-12-07T13:14:00Z">
        <w:r w:rsidR="00182AF6">
          <w:rPr>
            <w:rFonts w:ascii="Times New Roman" w:eastAsia="Times New Roman" w:hAnsi="Times New Roman" w:cs="Times New Roman"/>
            <w:sz w:val="24"/>
            <w:szCs w:val="24"/>
          </w:rPr>
          <w:t>abstracts’</w:t>
        </w:r>
      </w:ins>
      <w:ins w:id="584" w:author="Julia Christensen" w:date="2023-12-07T13:10:00Z">
        <w:r w:rsidR="00CC03D8">
          <w:rPr>
            <w:rFonts w:ascii="Times New Roman" w:eastAsia="Times New Roman" w:hAnsi="Times New Roman" w:cs="Times New Roman"/>
            <w:sz w:val="24"/>
            <w:szCs w:val="24"/>
          </w:rPr>
          <w:t xml:space="preserve"> top </w:t>
        </w:r>
      </w:ins>
      <w:ins w:id="585" w:author="Julia Christensen" w:date="2023-12-07T13:11:00Z">
        <w:r w:rsidR="00E77965">
          <w:rPr>
            <w:rFonts w:ascii="Times New Roman" w:eastAsia="Times New Roman" w:hAnsi="Times New Roman" w:cs="Times New Roman"/>
            <w:sz w:val="24"/>
            <w:szCs w:val="24"/>
          </w:rPr>
          <w:t>mentioned</w:t>
        </w:r>
      </w:ins>
      <w:ins w:id="586" w:author="Julia Christensen" w:date="2023-12-07T13:10:00Z">
        <w:r w:rsidR="00CC03D8">
          <w:rPr>
            <w:rFonts w:ascii="Times New Roman" w:eastAsia="Times New Roman" w:hAnsi="Times New Roman" w:cs="Times New Roman"/>
            <w:sz w:val="24"/>
            <w:szCs w:val="24"/>
          </w:rPr>
          <w:t xml:space="preserve"> genes were in the twenties</w:t>
        </w:r>
      </w:ins>
      <w:ins w:id="587" w:author="Julia Christensen" w:date="2023-12-07T13:11:00Z">
        <w:r w:rsidR="00CC03D8">
          <w:rPr>
            <w:rFonts w:ascii="Times New Roman" w:eastAsia="Times New Roman" w:hAnsi="Times New Roman" w:cs="Times New Roman"/>
            <w:sz w:val="24"/>
            <w:szCs w:val="24"/>
          </w:rPr>
          <w:t>, the full</w:t>
        </w:r>
        <w:r w:rsidR="00E77965">
          <w:rPr>
            <w:rFonts w:ascii="Times New Roman" w:eastAsia="Times New Roman" w:hAnsi="Times New Roman" w:cs="Times New Roman"/>
            <w:sz w:val="24"/>
            <w:szCs w:val="24"/>
          </w:rPr>
          <w:t xml:space="preserve">-text </w:t>
        </w:r>
      </w:ins>
      <w:ins w:id="588" w:author="Julia Christensen" w:date="2023-12-07T13:13:00Z">
        <w:r w:rsidR="0077414B">
          <w:rPr>
            <w:rFonts w:ascii="Times New Roman" w:eastAsia="Times New Roman" w:hAnsi="Times New Roman" w:cs="Times New Roman"/>
            <w:sz w:val="24"/>
            <w:szCs w:val="24"/>
          </w:rPr>
          <w:t>was in t</w:t>
        </w:r>
      </w:ins>
      <w:ins w:id="589" w:author="Julia Christensen" w:date="2023-12-07T13:14:00Z">
        <w:r w:rsidR="0077414B">
          <w:rPr>
            <w:rFonts w:ascii="Times New Roman" w:eastAsia="Times New Roman" w:hAnsi="Times New Roman" w:cs="Times New Roman"/>
            <w:sz w:val="24"/>
            <w:szCs w:val="24"/>
          </w:rPr>
          <w:t>he single digits</w:t>
        </w:r>
        <w:r w:rsidR="00182AF6">
          <w:rPr>
            <w:rFonts w:ascii="Times New Roman" w:eastAsia="Times New Roman" w:hAnsi="Times New Roman" w:cs="Times New Roman"/>
            <w:sz w:val="24"/>
            <w:szCs w:val="24"/>
          </w:rPr>
          <w:t xml:space="preserve"> (see </w:t>
        </w:r>
        <w:r w:rsidR="00182AF6" w:rsidRPr="00182AF6">
          <w:rPr>
            <w:rFonts w:ascii="Times New Roman" w:eastAsia="Times New Roman" w:hAnsi="Times New Roman" w:cs="Times New Roman"/>
            <w:b/>
            <w:bCs/>
            <w:sz w:val="24"/>
            <w:szCs w:val="24"/>
            <w:rPrChange w:id="590" w:author="Julia Christensen" w:date="2023-12-07T13:15:00Z">
              <w:rPr>
                <w:rFonts w:ascii="Times New Roman" w:eastAsia="Times New Roman" w:hAnsi="Times New Roman" w:cs="Times New Roman"/>
                <w:sz w:val="24"/>
                <w:szCs w:val="24"/>
              </w:rPr>
            </w:rPrChange>
          </w:rPr>
          <w:t>Tables 3 and 4</w:t>
        </w:r>
        <w:r w:rsidR="00182AF6">
          <w:rPr>
            <w:rFonts w:ascii="Times New Roman" w:eastAsia="Times New Roman" w:hAnsi="Times New Roman" w:cs="Times New Roman"/>
            <w:sz w:val="24"/>
            <w:szCs w:val="24"/>
          </w:rPr>
          <w:t>)</w:t>
        </w:r>
        <w:r w:rsidR="0077414B">
          <w:rPr>
            <w:rFonts w:ascii="Times New Roman" w:eastAsia="Times New Roman" w:hAnsi="Times New Roman" w:cs="Times New Roman"/>
            <w:sz w:val="24"/>
            <w:szCs w:val="24"/>
          </w:rPr>
          <w:t xml:space="preserve">. </w:t>
        </w:r>
      </w:ins>
      <w:ins w:id="591" w:author="Julia Christensen" w:date="2023-12-05T16:01:00Z">
        <w:r w:rsidR="00C072B5">
          <w:rPr>
            <w:rFonts w:ascii="Times New Roman" w:eastAsia="Times New Roman" w:hAnsi="Times New Roman" w:cs="Times New Roman"/>
            <w:sz w:val="24"/>
            <w:szCs w:val="24"/>
          </w:rPr>
          <w:t xml:space="preserve">It is good to note that majority of the genes found </w:t>
        </w:r>
      </w:ins>
      <w:ins w:id="592" w:author="Julia Christensen" w:date="2023-12-05T16:02:00Z">
        <w:r w:rsidR="001B128C">
          <w:rPr>
            <w:rFonts w:ascii="Times New Roman" w:eastAsia="Times New Roman" w:hAnsi="Times New Roman" w:cs="Times New Roman"/>
            <w:sz w:val="24"/>
            <w:szCs w:val="24"/>
          </w:rPr>
          <w:t xml:space="preserve">in total only were </w:t>
        </w:r>
        <w:r w:rsidR="00814326">
          <w:rPr>
            <w:rFonts w:ascii="Times New Roman" w:eastAsia="Times New Roman" w:hAnsi="Times New Roman" w:cs="Times New Roman"/>
            <w:sz w:val="24"/>
            <w:szCs w:val="24"/>
          </w:rPr>
          <w:t>mentioned once</w:t>
        </w:r>
      </w:ins>
      <w:ins w:id="593" w:author="Julia Christensen" w:date="2023-12-05T16:03:00Z">
        <w:r w:rsidR="009D5F75">
          <w:rPr>
            <w:rFonts w:ascii="Times New Roman" w:eastAsia="Times New Roman" w:hAnsi="Times New Roman" w:cs="Times New Roman"/>
            <w:sz w:val="24"/>
            <w:szCs w:val="24"/>
          </w:rPr>
          <w:t>,</w:t>
        </w:r>
      </w:ins>
      <w:ins w:id="594" w:author="Julia Christensen" w:date="2023-12-07T13:17:00Z">
        <w:r w:rsidR="00FD723E">
          <w:rPr>
            <w:rFonts w:ascii="Times New Roman" w:eastAsia="Times New Roman" w:hAnsi="Times New Roman" w:cs="Times New Roman"/>
            <w:sz w:val="24"/>
            <w:szCs w:val="24"/>
          </w:rPr>
          <w:t xml:space="preserve"> about 540 to be exact,</w:t>
        </w:r>
      </w:ins>
      <w:ins w:id="595" w:author="Julia Christensen" w:date="2023-12-05T16:03:00Z">
        <w:r w:rsidR="009D5F75">
          <w:rPr>
            <w:rFonts w:ascii="Times New Roman" w:eastAsia="Times New Roman" w:hAnsi="Times New Roman" w:cs="Times New Roman"/>
            <w:sz w:val="24"/>
            <w:szCs w:val="24"/>
          </w:rPr>
          <w:t xml:space="preserve"> which can be seen in the full total table </w:t>
        </w:r>
      </w:ins>
      <w:ins w:id="596" w:author="Julia Christensen" w:date="2023-12-05T16:04:00Z">
        <w:r w:rsidR="009428EC">
          <w:rPr>
            <w:rFonts w:ascii="Times New Roman" w:eastAsia="Times New Roman" w:hAnsi="Times New Roman" w:cs="Times New Roman"/>
            <w:sz w:val="24"/>
            <w:szCs w:val="24"/>
          </w:rPr>
          <w:t xml:space="preserve">(see web page: </w:t>
        </w:r>
        <w:r w:rsidR="009428EC">
          <w:fldChar w:fldCharType="begin"/>
        </w:r>
        <w:r w:rsidR="009428EC">
          <w:instrText>HYPERLINK "https://fellowship1954.github.io/Analyzing-Science-Articles--Gene-Identification-In-Brain-Tumors/" \h</w:instrText>
        </w:r>
        <w:r w:rsidR="009428EC">
          <w:fldChar w:fldCharType="separate"/>
        </w:r>
        <w:r w:rsidR="009428EC">
          <w:rPr>
            <w:rFonts w:ascii="Times New Roman" w:eastAsia="Times New Roman" w:hAnsi="Times New Roman" w:cs="Times New Roman"/>
            <w:color w:val="1155CC"/>
            <w:sz w:val="24"/>
            <w:szCs w:val="24"/>
            <w:u w:val="single"/>
          </w:rPr>
          <w:t>https://fellowship1954.github.io/Analyzing-Science-Articles--Gene-Identification-In-Brain-Tumors/</w:t>
        </w:r>
        <w:r w:rsidR="009428EC">
          <w:rPr>
            <w:rFonts w:ascii="Times New Roman" w:eastAsia="Times New Roman" w:hAnsi="Times New Roman" w:cs="Times New Roman"/>
            <w:color w:val="1155CC"/>
            <w:sz w:val="24"/>
            <w:szCs w:val="24"/>
            <w:u w:val="single"/>
          </w:rPr>
          <w:fldChar w:fldCharType="end"/>
        </w:r>
        <w:r w:rsidR="009428EC">
          <w:rPr>
            <w:rFonts w:ascii="Times New Roman" w:eastAsia="Times New Roman" w:hAnsi="Times New Roman" w:cs="Times New Roman"/>
            <w:color w:val="1155CC"/>
            <w:sz w:val="24"/>
            <w:szCs w:val="24"/>
            <w:u w:val="single"/>
          </w:rPr>
          <w:t xml:space="preserve"> </w:t>
        </w:r>
        <w:r w:rsidR="009428EC">
          <w:rPr>
            <w:rFonts w:ascii="Times New Roman" w:eastAsia="Times New Roman" w:hAnsi="Times New Roman" w:cs="Times New Roman"/>
            <w:sz w:val="24"/>
            <w:szCs w:val="24"/>
          </w:rPr>
          <w:t>)</w:t>
        </w:r>
      </w:ins>
      <w:ins w:id="597" w:author="Julia Christensen" w:date="2023-12-05T16:05:00Z">
        <w:r w:rsidR="004240EF" w:rsidRPr="00014C66">
          <w:rPr>
            <w:rFonts w:ascii="Times New Roman" w:eastAsia="Times New Roman" w:hAnsi="Times New Roman" w:cs="Times New Roman"/>
            <w:sz w:val="24"/>
            <w:szCs w:val="24"/>
          </w:rPr>
          <w:t>.</w:t>
        </w:r>
      </w:ins>
      <w:ins w:id="598" w:author="Julia Christensen" w:date="2023-12-05T16:04:00Z">
        <w:r w:rsidR="009428EC" w:rsidRPr="00014C66">
          <w:rPr>
            <w:rFonts w:ascii="Times New Roman" w:eastAsia="Times New Roman" w:hAnsi="Times New Roman" w:cs="Times New Roman"/>
            <w:color w:val="1155CC"/>
            <w:sz w:val="24"/>
            <w:szCs w:val="24"/>
            <w:rPrChange w:id="599" w:author="Julia Christensen" w:date="2023-12-07T13:16:00Z">
              <w:rPr>
                <w:rFonts w:ascii="Times New Roman" w:eastAsia="Times New Roman" w:hAnsi="Times New Roman" w:cs="Times New Roman"/>
                <w:color w:val="1155CC"/>
                <w:sz w:val="24"/>
                <w:szCs w:val="24"/>
                <w:u w:val="single"/>
              </w:rPr>
            </w:rPrChange>
          </w:rPr>
          <w:t xml:space="preserve"> </w:t>
        </w:r>
      </w:ins>
    </w:p>
    <w:p w14:paraId="7532C10E" w14:textId="77777777"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Reflection and Limitations</w:t>
      </w:r>
    </w:p>
    <w:p w14:paraId="37253BE9" w14:textId="4CA37AA2"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methods used during the experiment were more complex, or in other words, a long way to obtain the information was used. Being new to PubTator and PubMed, the researcher did not initially realize there were other, more straightforward methods to get the data but learned them along the way. One lesson is that although PubTator API states that abstract and full-text code to obtain the data are slightly different, they are not. Using just the code for abstracts will work for both. Another lesson learned was that PubMed has filters for abstracts and full-text, so instead of downloading the list of samples, splitting them into abstracts and full-text was unnecessary. Of course, looking through each chunk of P</w:t>
      </w:r>
      <w:del w:id="600" w:author="Julia Christensen" w:date="2023-12-06T18:52:00Z">
        <w:r w:rsidDel="008133DD">
          <w:rPr>
            <w:rFonts w:ascii="Times New Roman" w:eastAsia="Times New Roman" w:hAnsi="Times New Roman" w:cs="Times New Roman"/>
            <w:sz w:val="24"/>
            <w:szCs w:val="24"/>
          </w:rPr>
          <w:delText>I</w:delText>
        </w:r>
      </w:del>
      <w:r>
        <w:rPr>
          <w:rFonts w:ascii="Times New Roman" w:eastAsia="Times New Roman" w:hAnsi="Times New Roman" w:cs="Times New Roman"/>
          <w:sz w:val="24"/>
          <w:szCs w:val="24"/>
        </w:rPr>
        <w:t>M</w:t>
      </w:r>
      <w:ins w:id="601" w:author="Julia Christensen" w:date="2023-12-06T18:52:00Z">
        <w:r w:rsidR="008133DD">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Ds would still be the same steps to see what documents contain gene information, for not all of them would. As a precaution, to ensure there are no duplicates, the steps on comparing the PMIDs for abstracts and full-text are still done. Other than those lessons, the rest of how the data was obtained would stay the same.</w:t>
      </w:r>
    </w:p>
    <w:p w14:paraId="2A781D02" w14:textId="2A60F602" w:rsidR="003C579A" w:rsidRDefault="00901034">
      <w:pPr>
        <w:spacing w:line="480" w:lineRule="auto"/>
        <w:ind w:firstLine="720"/>
        <w:rPr>
          <w:ins w:id="602" w:author="Julia Christensen" w:date="2023-12-06T20:54: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Although the experiment went over well and lots of precautions were taken to obtain sufficient data to make a scientific re</w:t>
      </w:r>
      <w:del w:id="603" w:author="Dancik,Garrett M.(Computer Science)" w:date="2023-11-18T14:28:00Z">
        <w:r w:rsidDel="003472E2">
          <w:rPr>
            <w:rFonts w:ascii="Times New Roman" w:eastAsia="Times New Roman" w:hAnsi="Times New Roman" w:cs="Times New Roman"/>
            <w:sz w:val="24"/>
            <w:szCs w:val="24"/>
          </w:rPr>
          <w:delText>se</w:delText>
        </w:r>
      </w:del>
      <w:r>
        <w:rPr>
          <w:rFonts w:ascii="Times New Roman" w:eastAsia="Times New Roman" w:hAnsi="Times New Roman" w:cs="Times New Roman"/>
          <w:sz w:val="24"/>
          <w:szCs w:val="24"/>
        </w:rPr>
        <w:t>asoning or conclusion based on the information gathered that</w:t>
      </w:r>
      <w:ins w:id="604" w:author="Julia Christensen" w:date="2023-12-04T08:06:00Z">
        <w:r w:rsidR="00DD71E0" w:rsidRPr="00DD71E0">
          <w:rPr>
            <w:rFonts w:ascii="Times New Roman" w:eastAsia="Times New Roman" w:hAnsi="Times New Roman" w:cs="Times New Roman"/>
            <w:sz w:val="24"/>
            <w:szCs w:val="24"/>
          </w:rPr>
          <w:t xml:space="preserve"> </w:t>
        </w:r>
        <w:r w:rsidR="00DD71E0">
          <w:rPr>
            <w:rFonts w:ascii="Times New Roman" w:eastAsia="Times New Roman" w:hAnsi="Times New Roman" w:cs="Times New Roman"/>
            <w:sz w:val="24"/>
            <w:szCs w:val="24"/>
          </w:rPr>
          <w:t xml:space="preserve">BRAF and MGMT </w:t>
        </w:r>
      </w:ins>
      <w:del w:id="605" w:author="Julia Christensen" w:date="2023-12-04T08:06:00Z">
        <w:r w:rsidDel="00DD71E0">
          <w:rPr>
            <w:rFonts w:ascii="Times New Roman" w:eastAsia="Times New Roman" w:hAnsi="Times New Roman" w:cs="Times New Roman"/>
            <w:sz w:val="24"/>
            <w:szCs w:val="24"/>
          </w:rPr>
          <w:delText xml:space="preserve"> [</w:delText>
        </w:r>
        <w:r w:rsidDel="00DD71E0">
          <w:rPr>
            <w:rFonts w:ascii="Times New Roman" w:eastAsia="Times New Roman" w:hAnsi="Times New Roman" w:cs="Times New Roman"/>
            <w:sz w:val="24"/>
            <w:szCs w:val="24"/>
            <w:highlight w:val="yellow"/>
          </w:rPr>
          <w:delText>gene name</w:delText>
        </w:r>
        <w:r w:rsidDel="00DD71E0">
          <w:rPr>
            <w:rFonts w:ascii="Times New Roman" w:eastAsia="Times New Roman" w:hAnsi="Times New Roman" w:cs="Times New Roman"/>
            <w:sz w:val="24"/>
            <w:szCs w:val="24"/>
          </w:rPr>
          <w:delText>] i</w:delText>
        </w:r>
      </w:del>
      <w:del w:id="606" w:author="Julia Christensen" w:date="2023-12-04T08:07:00Z">
        <w:r w:rsidDel="00DD71E0">
          <w:rPr>
            <w:rFonts w:ascii="Times New Roman" w:eastAsia="Times New Roman" w:hAnsi="Times New Roman" w:cs="Times New Roman"/>
            <w:sz w:val="24"/>
            <w:szCs w:val="24"/>
          </w:rPr>
          <w:delText>s</w:delText>
        </w:r>
      </w:del>
      <w:ins w:id="607" w:author="Julia Christensen" w:date="2023-12-04T08:07:00Z">
        <w:r w:rsidR="00DD71E0">
          <w:rPr>
            <w:rFonts w:ascii="Times New Roman" w:eastAsia="Times New Roman" w:hAnsi="Times New Roman" w:cs="Times New Roman"/>
            <w:sz w:val="24"/>
            <w:szCs w:val="24"/>
          </w:rPr>
          <w:t>are</w:t>
        </w:r>
      </w:ins>
      <w:r>
        <w:rPr>
          <w:rFonts w:ascii="Times New Roman" w:eastAsia="Times New Roman" w:hAnsi="Times New Roman" w:cs="Times New Roman"/>
          <w:sz w:val="24"/>
          <w:szCs w:val="24"/>
        </w:rPr>
        <w:t xml:space="preserve"> the most known gene associated with brain tumors, there were a few limitations to the study.  One limitation of the experiment is a small data sample size was used. Although 1,100 samples might seem sufficient, remember there were</w:t>
      </w:r>
      <w:ins w:id="608" w:author="Julia Christensen" w:date="2023-12-04T08:07:00Z">
        <w:r w:rsidR="00893A4B">
          <w:rPr>
            <w:rFonts w:ascii="Times New Roman" w:eastAsia="Times New Roman" w:hAnsi="Times New Roman" w:cs="Times New Roman"/>
            <w:sz w:val="24"/>
            <w:szCs w:val="24"/>
          </w:rPr>
          <w:t xml:space="preserve"> around</w:t>
        </w:r>
      </w:ins>
      <w:ins w:id="609" w:author="Julia Christensen" w:date="2023-12-04T08:09:00Z">
        <w:r w:rsidR="00AA79C0">
          <w:rPr>
            <w:rFonts w:ascii="Times New Roman" w:eastAsia="Times New Roman" w:hAnsi="Times New Roman" w:cs="Times New Roman"/>
            <w:sz w:val="24"/>
            <w:szCs w:val="24"/>
          </w:rPr>
          <w:t xml:space="preserve"> 226,378 results</w:t>
        </w:r>
      </w:ins>
      <w:r>
        <w:rPr>
          <w:rFonts w:ascii="Times New Roman" w:eastAsia="Times New Roman" w:hAnsi="Times New Roman" w:cs="Times New Roman"/>
          <w:sz w:val="24"/>
          <w:szCs w:val="24"/>
        </w:rPr>
        <w:t xml:space="preserve"> </w:t>
      </w:r>
      <w:ins w:id="610" w:author="Julia Christensen" w:date="2023-12-04T08:09:00Z">
        <w:r w:rsidR="00AA79C0">
          <w:rPr>
            <w:rFonts w:ascii="Times New Roman" w:eastAsia="Times New Roman" w:hAnsi="Times New Roman" w:cs="Times New Roman"/>
            <w:sz w:val="24"/>
            <w:szCs w:val="24"/>
          </w:rPr>
          <w:t xml:space="preserve">but only </w:t>
        </w:r>
      </w:ins>
      <w:commentRangeStart w:id="611"/>
      <w:r>
        <w:rPr>
          <w:rFonts w:ascii="Times New Roman" w:eastAsia="Times New Roman" w:hAnsi="Times New Roman" w:cs="Times New Roman"/>
          <w:sz w:val="24"/>
          <w:szCs w:val="24"/>
        </w:rPr>
        <w:t>10,000 PMIDs</w:t>
      </w:r>
      <w:ins w:id="612" w:author="Julia Christensen" w:date="2023-12-04T08:09:00Z">
        <w:r w:rsidR="00AA79C0">
          <w:rPr>
            <w:rFonts w:ascii="Times New Roman" w:eastAsia="Times New Roman" w:hAnsi="Times New Roman" w:cs="Times New Roman"/>
            <w:sz w:val="24"/>
            <w:szCs w:val="24"/>
          </w:rPr>
          <w:t xml:space="preserve"> </w:t>
        </w:r>
        <w:r w:rsidR="00900882">
          <w:rPr>
            <w:rFonts w:ascii="Times New Roman" w:eastAsia="Times New Roman" w:hAnsi="Times New Roman" w:cs="Times New Roman"/>
            <w:sz w:val="24"/>
            <w:szCs w:val="24"/>
          </w:rPr>
          <w:t>could be</w:t>
        </w:r>
      </w:ins>
      <w:r>
        <w:rPr>
          <w:rFonts w:ascii="Times New Roman" w:eastAsia="Times New Roman" w:hAnsi="Times New Roman" w:cs="Times New Roman"/>
          <w:sz w:val="24"/>
          <w:szCs w:val="24"/>
        </w:rPr>
        <w:t xml:space="preserve"> </w:t>
      </w:r>
      <w:commentRangeEnd w:id="611"/>
      <w:r w:rsidR="003472E2">
        <w:rPr>
          <w:rStyle w:val="CommentReference"/>
        </w:rPr>
        <w:commentReference w:id="611"/>
      </w:r>
      <w:r>
        <w:rPr>
          <w:rFonts w:ascii="Times New Roman" w:eastAsia="Times New Roman" w:hAnsi="Times New Roman" w:cs="Times New Roman"/>
          <w:sz w:val="24"/>
          <w:szCs w:val="24"/>
        </w:rPr>
        <w:t>downloaded and saved</w:t>
      </w:r>
      <w:ins w:id="613" w:author="Julia Christensen" w:date="2023-12-04T08:09:00Z">
        <w:r w:rsidR="00900882">
          <w:rPr>
            <w:rFonts w:ascii="Times New Roman" w:eastAsia="Times New Roman" w:hAnsi="Times New Roman" w:cs="Times New Roman"/>
            <w:sz w:val="24"/>
            <w:szCs w:val="24"/>
          </w:rPr>
          <w:t xml:space="preserve"> at a time</w:t>
        </w:r>
      </w:ins>
      <w:r>
        <w:rPr>
          <w:rFonts w:ascii="Times New Roman" w:eastAsia="Times New Roman" w:hAnsi="Times New Roman" w:cs="Times New Roman"/>
          <w:sz w:val="24"/>
          <w:szCs w:val="24"/>
        </w:rPr>
        <w:t>. After the samples, there were still 8,556 more PMIDs that could have been looked through if there was no deadline for the project. Time is another limitation, for a deadline was required for the project because it is a senior research project. When using PubTator, the way the website operated made it hard for quick keyboard shortcuts to be used and splitting the screen harder than it should have been. For splitting the screen, PubTator had to take up most of the screen to see the number of collections and other important aspects of the website, so going back and forth with it took time. Also, the enter button does not work in PubTator for the search bar, which made it an inconvenience when copying and pasting the PMIDs in the search bar by using the keyboard shortcuts worked; however, then the mouse cursor had to be moved and click on the search icon to start the request which affected the time it took to get the necessary data. Relying on the accuracy of PubTator code, looking at biochemical genes being properly labeled was another limitation found during the experiment. Like all code, it sometimes makes mistakes, especially when finding text. For example, PRODUCT and AID were counted as genes in articles since the letters are similar to those of a specific gene name, such as PRAC1 and ACIDA, so some mentioned genes might not have been in an article</w:t>
      </w:r>
      <w:del w:id="614" w:author="Julia Christensen" w:date="2023-12-05T08:07:00Z">
        <w:r w:rsidDel="00BC6C80">
          <w:rPr>
            <w:rFonts w:ascii="Times New Roman" w:eastAsia="Times New Roman" w:hAnsi="Times New Roman" w:cs="Times New Roman"/>
            <w:sz w:val="24"/>
            <w:szCs w:val="24"/>
          </w:rPr>
          <w:delText xml:space="preserve"> </w:delText>
        </w:r>
      </w:del>
      <w:ins w:id="615" w:author="Julia Christensen" w:date="2023-12-05T08:07:00Z">
        <w:r w:rsidR="00BC6C80">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[9]</w:t>
      </w:r>
      <w:del w:id="616" w:author="Julia Christensen" w:date="2023-12-05T08:07:00Z">
        <w:r w:rsidR="00DE29D9" w:rsidDel="00BC6C80">
          <w:fldChar w:fldCharType="begin"/>
        </w:r>
        <w:r w:rsidR="00DE29D9" w:rsidDel="00BC6C80">
          <w:delInstrText>HYPERLINK "https://www.zotero.org/google-docs/?2X2s5L" \h</w:delInstrText>
        </w:r>
        <w:r w:rsidR="00DE29D9" w:rsidDel="00BC6C80">
          <w:fldChar w:fldCharType="separate"/>
        </w:r>
        <w:r w:rsidDel="00BC6C80">
          <w:rPr>
            <w:rFonts w:ascii="Times New Roman" w:eastAsia="Times New Roman" w:hAnsi="Times New Roman" w:cs="Times New Roman"/>
            <w:sz w:val="24"/>
            <w:szCs w:val="24"/>
          </w:rPr>
          <w:delText>[7]</w:delText>
        </w:r>
        <w:r w:rsidR="00DE29D9" w:rsidDel="00BC6C80">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The code only made some of these errors due to the inconsistency of scientists calling genes by different names. PubTator’s gene code contains a section when trying to find genes called “alias,” which lists all the different alias names that scientists call a gene</w:t>
      </w:r>
      <w:del w:id="617" w:author="Julia Christensen" w:date="2023-12-05T08:07:00Z">
        <w:r w:rsidDel="00A92F0C">
          <w:rPr>
            <w:rFonts w:ascii="Times New Roman" w:eastAsia="Times New Roman" w:hAnsi="Times New Roman" w:cs="Times New Roman"/>
            <w:sz w:val="24"/>
            <w:szCs w:val="24"/>
          </w:rPr>
          <w:delText xml:space="preserve"> </w:delText>
        </w:r>
      </w:del>
      <w:ins w:id="618" w:author="Julia Christensen" w:date="2023-12-05T08:07:00Z">
        <w:r w:rsidR="00A92F0C">
          <w:rPr>
            <w:rFonts w:ascii="Times New Roman" w:eastAsia="Times New Roman" w:hAnsi="Times New Roman" w:cs="Times New Roman"/>
            <w:sz w:val="24"/>
            <w:szCs w:val="24"/>
          </w:rPr>
          <w:t xml:space="preserve"> </w:t>
        </w:r>
      </w:ins>
      <w:r w:rsidR="006C49FE" w:rsidRPr="006C49FE">
        <w:rPr>
          <w:rFonts w:ascii="Times New Roman" w:hAnsi="Times New Roman" w:cs="Times New Roman"/>
          <w:sz w:val="24"/>
        </w:rPr>
        <w:t>[9]</w:t>
      </w:r>
      <w:del w:id="619" w:author="Julia Christensen" w:date="2023-12-05T08:07:00Z">
        <w:r w:rsidR="00DE29D9" w:rsidDel="00A92F0C">
          <w:fldChar w:fldCharType="begin"/>
        </w:r>
        <w:r w:rsidR="00DE29D9" w:rsidDel="00A92F0C">
          <w:delInstrText>HYPERLINK "https://www.zotero.org/google-docs/?PU5iTE" \h</w:delInstrText>
        </w:r>
        <w:r w:rsidR="00DE29D9" w:rsidDel="00A92F0C">
          <w:fldChar w:fldCharType="separate"/>
        </w:r>
        <w:r w:rsidDel="00A92F0C">
          <w:rPr>
            <w:rFonts w:ascii="Times New Roman" w:eastAsia="Times New Roman" w:hAnsi="Times New Roman" w:cs="Times New Roman"/>
            <w:sz w:val="24"/>
            <w:szCs w:val="24"/>
          </w:rPr>
          <w:delText>[7]</w:delText>
        </w:r>
        <w:r w:rsidR="00DE29D9" w:rsidDel="00A92F0C">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w:t>
      </w:r>
      <w:ins w:id="620" w:author="Julia Christensen" w:date="2023-12-06T20:05:00Z">
        <w:r w:rsidR="003A43A8">
          <w:rPr>
            <w:rFonts w:ascii="Times New Roman" w:eastAsia="Times New Roman" w:hAnsi="Times New Roman" w:cs="Times New Roman"/>
            <w:sz w:val="24"/>
            <w:szCs w:val="24"/>
          </w:rPr>
          <w:t xml:space="preserve"> </w:t>
        </w:r>
        <w:r w:rsidR="003A43A8">
          <w:rPr>
            <w:rFonts w:ascii="Times New Roman" w:eastAsia="Times New Roman" w:hAnsi="Times New Roman" w:cs="Times New Roman"/>
            <w:sz w:val="24"/>
            <w:szCs w:val="24"/>
          </w:rPr>
          <w:lastRenderedPageBreak/>
          <w:t xml:space="preserve">Another limitation is that </w:t>
        </w:r>
      </w:ins>
      <w:ins w:id="621" w:author="Julia Christensen" w:date="2023-12-06T20:06:00Z">
        <w:r w:rsidR="003405FC">
          <w:rPr>
            <w:rFonts w:ascii="Times New Roman" w:eastAsia="Times New Roman" w:hAnsi="Times New Roman" w:cs="Times New Roman"/>
            <w:sz w:val="24"/>
            <w:szCs w:val="24"/>
          </w:rPr>
          <w:t xml:space="preserve">the </w:t>
        </w:r>
        <w:r w:rsidR="000C193B">
          <w:rPr>
            <w:rFonts w:ascii="Times New Roman" w:eastAsia="Times New Roman" w:hAnsi="Times New Roman" w:cs="Times New Roman"/>
            <w:sz w:val="24"/>
            <w:szCs w:val="24"/>
          </w:rPr>
          <w:t xml:space="preserve">code created </w:t>
        </w:r>
      </w:ins>
      <w:ins w:id="622" w:author="Julia Christensen" w:date="2023-12-06T20:07:00Z">
        <w:r w:rsidR="00815B9D">
          <w:rPr>
            <w:rFonts w:ascii="Times New Roman" w:eastAsia="Times New Roman" w:hAnsi="Times New Roman" w:cs="Times New Roman"/>
            <w:sz w:val="24"/>
            <w:szCs w:val="24"/>
          </w:rPr>
          <w:t xml:space="preserve">might not have captured all of the genes </w:t>
        </w:r>
        <w:r w:rsidR="006800C5">
          <w:rPr>
            <w:rFonts w:ascii="Times New Roman" w:eastAsia="Times New Roman" w:hAnsi="Times New Roman" w:cs="Times New Roman"/>
            <w:sz w:val="24"/>
            <w:szCs w:val="24"/>
          </w:rPr>
          <w:t xml:space="preserve">for </w:t>
        </w:r>
      </w:ins>
      <w:ins w:id="623" w:author="Julia Christensen" w:date="2023-12-06T20:55:00Z">
        <w:r w:rsidR="00C36A17">
          <w:rPr>
            <w:rFonts w:ascii="Times New Roman" w:eastAsia="Times New Roman" w:hAnsi="Times New Roman" w:cs="Times New Roman"/>
            <w:sz w:val="24"/>
            <w:szCs w:val="24"/>
          </w:rPr>
          <w:t>a few</w:t>
        </w:r>
      </w:ins>
      <w:ins w:id="624" w:author="Julia Christensen" w:date="2023-12-06T20:07:00Z">
        <w:r w:rsidR="006800C5">
          <w:rPr>
            <w:rFonts w:ascii="Times New Roman" w:eastAsia="Times New Roman" w:hAnsi="Times New Roman" w:cs="Times New Roman"/>
            <w:sz w:val="24"/>
            <w:szCs w:val="24"/>
          </w:rPr>
          <w:t xml:space="preserve"> shared the same </w:t>
        </w:r>
      </w:ins>
      <w:ins w:id="625" w:author="Julia Christensen" w:date="2023-12-06T20:11:00Z">
        <w:r w:rsidR="00A42621">
          <w:rPr>
            <w:rFonts w:ascii="Times New Roman" w:eastAsia="Times New Roman" w:hAnsi="Times New Roman" w:cs="Times New Roman"/>
            <w:sz w:val="24"/>
            <w:szCs w:val="24"/>
          </w:rPr>
          <w:t xml:space="preserve">or </w:t>
        </w:r>
      </w:ins>
      <w:ins w:id="626" w:author="Julia Christensen" w:date="2023-12-06T20:52:00Z">
        <w:r w:rsidR="00993A73">
          <w:rPr>
            <w:rFonts w:ascii="Times New Roman" w:eastAsia="Times New Roman" w:hAnsi="Times New Roman" w:cs="Times New Roman"/>
            <w:sz w:val="24"/>
            <w:szCs w:val="24"/>
          </w:rPr>
          <w:t>more tha</w:t>
        </w:r>
      </w:ins>
      <w:ins w:id="627" w:author="Julia Christensen" w:date="2023-12-06T20:53:00Z">
        <w:r w:rsidR="00993A73">
          <w:rPr>
            <w:rFonts w:ascii="Times New Roman" w:eastAsia="Times New Roman" w:hAnsi="Times New Roman" w:cs="Times New Roman"/>
            <w:sz w:val="24"/>
            <w:szCs w:val="24"/>
          </w:rPr>
          <w:t>n one</w:t>
        </w:r>
      </w:ins>
      <w:ins w:id="628" w:author="Julia Christensen" w:date="2023-12-06T20:12:00Z">
        <w:r w:rsidR="00A42621">
          <w:rPr>
            <w:rFonts w:ascii="Times New Roman" w:eastAsia="Times New Roman" w:hAnsi="Times New Roman" w:cs="Times New Roman"/>
            <w:sz w:val="24"/>
            <w:szCs w:val="24"/>
          </w:rPr>
          <w:t xml:space="preserve"> identifier number</w:t>
        </w:r>
      </w:ins>
      <w:ins w:id="629" w:author="Julia Christensen" w:date="2023-12-06T20:53:00Z">
        <w:r w:rsidR="00D25DCE">
          <w:rPr>
            <w:rFonts w:ascii="Times New Roman" w:eastAsia="Times New Roman" w:hAnsi="Times New Roman" w:cs="Times New Roman"/>
            <w:sz w:val="24"/>
            <w:szCs w:val="24"/>
          </w:rPr>
          <w:t xml:space="preserve"> (see </w:t>
        </w:r>
        <w:r w:rsidR="00D25DCE" w:rsidRPr="00D25DCE">
          <w:rPr>
            <w:rFonts w:ascii="Times New Roman" w:eastAsia="Times New Roman" w:hAnsi="Times New Roman" w:cs="Times New Roman"/>
            <w:b/>
            <w:bCs/>
            <w:sz w:val="24"/>
            <w:szCs w:val="24"/>
            <w:rPrChange w:id="630" w:author="Julia Christensen" w:date="2023-12-06T20:53:00Z">
              <w:rPr>
                <w:rFonts w:ascii="Times New Roman" w:eastAsia="Times New Roman" w:hAnsi="Times New Roman" w:cs="Times New Roman"/>
                <w:sz w:val="24"/>
                <w:szCs w:val="24"/>
              </w:rPr>
            </w:rPrChange>
          </w:rPr>
          <w:t>Figure 4</w:t>
        </w:r>
        <w:r w:rsidR="00D25DCE">
          <w:rPr>
            <w:rFonts w:ascii="Times New Roman" w:eastAsia="Times New Roman" w:hAnsi="Times New Roman" w:cs="Times New Roman"/>
            <w:sz w:val="24"/>
            <w:szCs w:val="24"/>
          </w:rPr>
          <w:t>)</w:t>
        </w:r>
      </w:ins>
      <w:ins w:id="631" w:author="Julia Christensen" w:date="2023-12-06T20:12:00Z">
        <w:r w:rsidR="00307F53">
          <w:rPr>
            <w:rFonts w:ascii="Times New Roman" w:eastAsia="Times New Roman" w:hAnsi="Times New Roman" w:cs="Times New Roman"/>
            <w:sz w:val="24"/>
            <w:szCs w:val="24"/>
          </w:rPr>
          <w:t xml:space="preserve">. If more time was given then </w:t>
        </w:r>
      </w:ins>
      <w:ins w:id="632" w:author="Julia Christensen" w:date="2023-12-06T20:13:00Z">
        <w:r w:rsidR="00C11010">
          <w:rPr>
            <w:rFonts w:ascii="Times New Roman" w:eastAsia="Times New Roman" w:hAnsi="Times New Roman" w:cs="Times New Roman"/>
            <w:sz w:val="24"/>
            <w:szCs w:val="24"/>
          </w:rPr>
          <w:t>it would be used to check</w:t>
        </w:r>
      </w:ins>
      <w:ins w:id="633" w:author="Julia Christensen" w:date="2023-12-06T20:15:00Z">
        <w:r w:rsidR="00352FA9">
          <w:rPr>
            <w:rFonts w:ascii="Times New Roman" w:eastAsia="Times New Roman" w:hAnsi="Times New Roman" w:cs="Times New Roman"/>
            <w:sz w:val="24"/>
            <w:szCs w:val="24"/>
          </w:rPr>
          <w:t xml:space="preserve"> the code more </w:t>
        </w:r>
      </w:ins>
      <w:ins w:id="634" w:author="Julia Christensen" w:date="2023-12-06T20:16:00Z">
        <w:r w:rsidR="00105D95">
          <w:rPr>
            <w:rFonts w:ascii="Times New Roman" w:eastAsia="Times New Roman" w:hAnsi="Times New Roman" w:cs="Times New Roman"/>
            <w:sz w:val="24"/>
            <w:szCs w:val="24"/>
          </w:rPr>
          <w:t>thoroughly</w:t>
        </w:r>
      </w:ins>
      <w:ins w:id="635" w:author="Julia Christensen" w:date="2023-12-06T20:15:00Z">
        <w:r w:rsidR="000A13C4">
          <w:rPr>
            <w:rFonts w:ascii="Times New Roman" w:eastAsia="Times New Roman" w:hAnsi="Times New Roman" w:cs="Times New Roman"/>
            <w:sz w:val="24"/>
            <w:szCs w:val="24"/>
          </w:rPr>
          <w:t xml:space="preserve"> one a much smaller sample size before transitioning to a </w:t>
        </w:r>
        <w:r w:rsidR="00105D95">
          <w:rPr>
            <w:rFonts w:ascii="Times New Roman" w:eastAsia="Times New Roman" w:hAnsi="Times New Roman" w:cs="Times New Roman"/>
            <w:sz w:val="24"/>
            <w:szCs w:val="24"/>
          </w:rPr>
          <w:t>sample size that is ov</w:t>
        </w:r>
      </w:ins>
      <w:ins w:id="636" w:author="Julia Christensen" w:date="2023-12-06T20:16:00Z">
        <w:r w:rsidR="00105D95">
          <w:rPr>
            <w:rFonts w:ascii="Times New Roman" w:eastAsia="Times New Roman" w:hAnsi="Times New Roman" w:cs="Times New Roman"/>
            <w:sz w:val="24"/>
            <w:szCs w:val="24"/>
          </w:rPr>
          <w:t>er 1,000.</w:t>
        </w:r>
      </w:ins>
      <w:ins w:id="637" w:author="Julia Christensen" w:date="2023-12-06T20:11:00Z">
        <w:r w:rsidR="0037563E">
          <w:rPr>
            <w:rFonts w:ascii="Times New Roman" w:eastAsia="Times New Roman" w:hAnsi="Times New Roman" w:cs="Times New Roman"/>
            <w:sz w:val="24"/>
            <w:szCs w:val="24"/>
          </w:rPr>
          <w:t xml:space="preserve"> </w:t>
        </w:r>
      </w:ins>
    </w:p>
    <w:p w14:paraId="62619559" w14:textId="2DF012CB" w:rsidR="007879CF" w:rsidRDefault="007879CF">
      <w:pPr>
        <w:spacing w:line="480" w:lineRule="auto"/>
        <w:ind w:firstLine="720"/>
        <w:rPr>
          <w:ins w:id="638" w:author="Julia Christensen" w:date="2023-12-06T20:54:00Z"/>
          <w:rFonts w:ascii="Times New Roman" w:eastAsia="Times New Roman" w:hAnsi="Times New Roman" w:cs="Times New Roman"/>
          <w:sz w:val="24"/>
          <w:szCs w:val="24"/>
        </w:rPr>
      </w:pPr>
      <w:ins w:id="639" w:author="Julia Christensen" w:date="2023-12-06T20:54:00Z">
        <w:r w:rsidRPr="007879CF">
          <w:rPr>
            <w:rFonts w:ascii="Times New Roman" w:eastAsia="Times New Roman" w:hAnsi="Times New Roman" w:cs="Times New Roman"/>
            <w:noProof/>
            <w:sz w:val="24"/>
            <w:szCs w:val="24"/>
          </w:rPr>
          <w:drawing>
            <wp:inline distT="0" distB="0" distL="0" distR="0" wp14:anchorId="6E0DB6EE" wp14:editId="32CB2C7C">
              <wp:extent cx="5114915" cy="238125"/>
              <wp:effectExtent l="0" t="0" r="0" b="0"/>
              <wp:docPr id="146193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38652" name=""/>
                      <pic:cNvPicPr/>
                    </pic:nvPicPr>
                    <pic:blipFill>
                      <a:blip r:embed="rId28"/>
                      <a:stretch>
                        <a:fillRect/>
                      </a:stretch>
                    </pic:blipFill>
                    <pic:spPr>
                      <a:xfrm>
                        <a:off x="0" y="0"/>
                        <a:ext cx="5120642" cy="238392"/>
                      </a:xfrm>
                      <a:prstGeom prst="rect">
                        <a:avLst/>
                      </a:prstGeom>
                    </pic:spPr>
                  </pic:pic>
                </a:graphicData>
              </a:graphic>
            </wp:inline>
          </w:drawing>
        </w:r>
      </w:ins>
    </w:p>
    <w:p w14:paraId="7509EF01" w14:textId="4CEF0024" w:rsidR="00C36A17" w:rsidRDefault="000A0786">
      <w:pPr>
        <w:spacing w:line="480" w:lineRule="auto"/>
        <w:ind w:firstLine="720"/>
        <w:rPr>
          <w:ins w:id="640" w:author="Julia Christensen" w:date="2023-12-06T20:56:00Z"/>
          <w:rFonts w:ascii="Times New Roman" w:eastAsia="Times New Roman" w:hAnsi="Times New Roman" w:cs="Times New Roman"/>
          <w:sz w:val="24"/>
          <w:szCs w:val="24"/>
        </w:rPr>
      </w:pPr>
      <w:ins w:id="641" w:author="Julia Christensen" w:date="2023-12-06T20:56:00Z">
        <w:r w:rsidRPr="000A0786">
          <w:rPr>
            <w:rFonts w:ascii="Times New Roman" w:eastAsia="Times New Roman" w:hAnsi="Times New Roman" w:cs="Times New Roman"/>
            <w:noProof/>
            <w:sz w:val="24"/>
            <w:szCs w:val="24"/>
          </w:rPr>
          <w:drawing>
            <wp:inline distT="0" distB="0" distL="0" distR="0" wp14:anchorId="07E54870" wp14:editId="02189E9F">
              <wp:extent cx="5087060" cy="152421"/>
              <wp:effectExtent l="0" t="0" r="0" b="0"/>
              <wp:docPr id="96865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50557" name=""/>
                      <pic:cNvPicPr/>
                    </pic:nvPicPr>
                    <pic:blipFill>
                      <a:blip r:embed="rId29"/>
                      <a:stretch>
                        <a:fillRect/>
                      </a:stretch>
                    </pic:blipFill>
                    <pic:spPr>
                      <a:xfrm>
                        <a:off x="0" y="0"/>
                        <a:ext cx="5087060" cy="152421"/>
                      </a:xfrm>
                      <a:prstGeom prst="rect">
                        <a:avLst/>
                      </a:prstGeom>
                    </pic:spPr>
                  </pic:pic>
                </a:graphicData>
              </a:graphic>
            </wp:inline>
          </w:drawing>
        </w:r>
      </w:ins>
    </w:p>
    <w:p w14:paraId="6F93105D" w14:textId="31B141F9" w:rsidR="0014760E" w:rsidRDefault="0014760E">
      <w:pPr>
        <w:spacing w:line="480" w:lineRule="auto"/>
        <w:ind w:firstLine="720"/>
        <w:rPr>
          <w:ins w:id="642" w:author="Julia Christensen" w:date="2023-12-06T20:58:00Z"/>
          <w:rFonts w:ascii="Times New Roman" w:eastAsia="Times New Roman" w:hAnsi="Times New Roman" w:cs="Times New Roman"/>
          <w:sz w:val="24"/>
          <w:szCs w:val="24"/>
        </w:rPr>
      </w:pPr>
      <w:ins w:id="643" w:author="Julia Christensen" w:date="2023-12-06T20:56:00Z">
        <w:r w:rsidRPr="0014760E">
          <w:rPr>
            <w:rFonts w:ascii="Times New Roman" w:eastAsia="Times New Roman" w:hAnsi="Times New Roman" w:cs="Times New Roman"/>
            <w:noProof/>
            <w:sz w:val="24"/>
            <w:szCs w:val="24"/>
          </w:rPr>
          <w:drawing>
            <wp:inline distT="0" distB="0" distL="0" distR="0" wp14:anchorId="783CB862" wp14:editId="4C7A7A04">
              <wp:extent cx="5210902" cy="171474"/>
              <wp:effectExtent l="0" t="0" r="0" b="0"/>
              <wp:docPr id="135233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34387" name=""/>
                      <pic:cNvPicPr/>
                    </pic:nvPicPr>
                    <pic:blipFill>
                      <a:blip r:embed="rId30"/>
                      <a:stretch>
                        <a:fillRect/>
                      </a:stretch>
                    </pic:blipFill>
                    <pic:spPr>
                      <a:xfrm>
                        <a:off x="0" y="0"/>
                        <a:ext cx="5210902" cy="171474"/>
                      </a:xfrm>
                      <a:prstGeom prst="rect">
                        <a:avLst/>
                      </a:prstGeom>
                    </pic:spPr>
                  </pic:pic>
                </a:graphicData>
              </a:graphic>
            </wp:inline>
          </w:drawing>
        </w:r>
      </w:ins>
    </w:p>
    <w:p w14:paraId="3004B44C" w14:textId="46C4DA19" w:rsidR="00150ABD" w:rsidRDefault="00150ABD">
      <w:pPr>
        <w:spacing w:line="480" w:lineRule="auto"/>
        <w:ind w:firstLine="720"/>
        <w:rPr>
          <w:ins w:id="644" w:author="Julia Christensen" w:date="2023-12-06T20:59:00Z"/>
          <w:rFonts w:ascii="Times New Roman" w:eastAsia="Times New Roman" w:hAnsi="Times New Roman" w:cs="Times New Roman"/>
          <w:sz w:val="24"/>
          <w:szCs w:val="24"/>
        </w:rPr>
      </w:pPr>
      <w:ins w:id="645" w:author="Julia Christensen" w:date="2023-12-06T20:58:00Z">
        <w:r w:rsidRPr="00150ABD">
          <w:rPr>
            <w:rFonts w:ascii="Times New Roman" w:eastAsia="Times New Roman" w:hAnsi="Times New Roman" w:cs="Times New Roman"/>
            <w:noProof/>
            <w:sz w:val="24"/>
            <w:szCs w:val="24"/>
          </w:rPr>
          <w:drawing>
            <wp:inline distT="0" distB="0" distL="0" distR="0" wp14:anchorId="08EFC65B" wp14:editId="7199394B">
              <wp:extent cx="5144218" cy="228632"/>
              <wp:effectExtent l="0" t="0" r="0" b="0"/>
              <wp:docPr id="36791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4245" name=""/>
                      <pic:cNvPicPr/>
                    </pic:nvPicPr>
                    <pic:blipFill>
                      <a:blip r:embed="rId31"/>
                      <a:stretch>
                        <a:fillRect/>
                      </a:stretch>
                    </pic:blipFill>
                    <pic:spPr>
                      <a:xfrm>
                        <a:off x="0" y="0"/>
                        <a:ext cx="5144218" cy="228632"/>
                      </a:xfrm>
                      <a:prstGeom prst="rect">
                        <a:avLst/>
                      </a:prstGeom>
                    </pic:spPr>
                  </pic:pic>
                </a:graphicData>
              </a:graphic>
            </wp:inline>
          </w:drawing>
        </w:r>
      </w:ins>
    </w:p>
    <w:p w14:paraId="5723CB28" w14:textId="12A9D6F3" w:rsidR="0097024B" w:rsidRDefault="0097024B">
      <w:pPr>
        <w:spacing w:line="480" w:lineRule="auto"/>
        <w:ind w:firstLine="720"/>
        <w:rPr>
          <w:ins w:id="646" w:author="Julia Christensen" w:date="2023-12-06T21:00:00Z"/>
          <w:rFonts w:ascii="Times New Roman" w:eastAsia="Times New Roman" w:hAnsi="Times New Roman" w:cs="Times New Roman"/>
          <w:sz w:val="24"/>
          <w:szCs w:val="24"/>
        </w:rPr>
      </w:pPr>
      <w:ins w:id="647" w:author="Julia Christensen" w:date="2023-12-06T20:59:00Z">
        <w:r w:rsidRPr="0097024B">
          <w:rPr>
            <w:rFonts w:ascii="Times New Roman" w:eastAsia="Times New Roman" w:hAnsi="Times New Roman" w:cs="Times New Roman"/>
            <w:noProof/>
            <w:sz w:val="24"/>
            <w:szCs w:val="24"/>
          </w:rPr>
          <w:drawing>
            <wp:inline distT="0" distB="0" distL="0" distR="0" wp14:anchorId="18A7DA42" wp14:editId="7A6CCF5E">
              <wp:extent cx="5153744" cy="190527"/>
              <wp:effectExtent l="0" t="0" r="0" b="0"/>
              <wp:docPr id="95109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93404" name=""/>
                      <pic:cNvPicPr/>
                    </pic:nvPicPr>
                    <pic:blipFill>
                      <a:blip r:embed="rId32"/>
                      <a:stretch>
                        <a:fillRect/>
                      </a:stretch>
                    </pic:blipFill>
                    <pic:spPr>
                      <a:xfrm>
                        <a:off x="0" y="0"/>
                        <a:ext cx="5153744" cy="190527"/>
                      </a:xfrm>
                      <a:prstGeom prst="rect">
                        <a:avLst/>
                      </a:prstGeom>
                    </pic:spPr>
                  </pic:pic>
                </a:graphicData>
              </a:graphic>
            </wp:inline>
          </w:drawing>
        </w:r>
      </w:ins>
    </w:p>
    <w:p w14:paraId="6FE1A403" w14:textId="52BD194D" w:rsidR="000A50DA" w:rsidRDefault="000A50DA" w:rsidP="000A50DA">
      <w:pPr>
        <w:spacing w:line="480" w:lineRule="auto"/>
        <w:rPr>
          <w:ins w:id="648" w:author="Julia Christensen" w:date="2023-12-06T21:01:00Z"/>
          <w:rFonts w:ascii="Times New Roman" w:eastAsia="Times New Roman" w:hAnsi="Times New Roman" w:cs="Times New Roman"/>
          <w:sz w:val="24"/>
          <w:szCs w:val="24"/>
        </w:rPr>
      </w:pPr>
      <w:ins w:id="649" w:author="Julia Christensen" w:date="2023-12-06T21:00:00Z">
        <w:r w:rsidRPr="00FD141D">
          <w:rPr>
            <w:rFonts w:ascii="Times New Roman" w:eastAsia="Times New Roman" w:hAnsi="Times New Roman" w:cs="Times New Roman"/>
            <w:b/>
            <w:bCs/>
            <w:sz w:val="24"/>
            <w:szCs w:val="24"/>
            <w:rPrChange w:id="650" w:author="Julia Christensen" w:date="2023-12-06T21:01:00Z">
              <w:rPr>
                <w:rFonts w:ascii="Times New Roman" w:eastAsia="Times New Roman" w:hAnsi="Times New Roman" w:cs="Times New Roman"/>
                <w:sz w:val="24"/>
                <w:szCs w:val="24"/>
              </w:rPr>
            </w:rPrChange>
          </w:rPr>
          <w:t>Figure 4:</w:t>
        </w:r>
        <w:r>
          <w:rPr>
            <w:rFonts w:ascii="Times New Roman" w:eastAsia="Times New Roman" w:hAnsi="Times New Roman" w:cs="Times New Roman"/>
            <w:sz w:val="24"/>
            <w:szCs w:val="24"/>
          </w:rPr>
          <w:t xml:space="preserve"> </w:t>
        </w:r>
        <w:r w:rsidR="00DB3637">
          <w:rPr>
            <w:rFonts w:ascii="Times New Roman" w:eastAsia="Times New Roman" w:hAnsi="Times New Roman" w:cs="Times New Roman"/>
            <w:sz w:val="24"/>
            <w:szCs w:val="24"/>
          </w:rPr>
          <w:t>Screen shots of just a few gene names with more than one identifier</w:t>
        </w:r>
      </w:ins>
      <w:ins w:id="651" w:author="Julia Christensen" w:date="2023-12-06T21:01:00Z">
        <w:r w:rsidR="00FD141D">
          <w:rPr>
            <w:rFonts w:ascii="Times New Roman" w:eastAsia="Times New Roman" w:hAnsi="Times New Roman" w:cs="Times New Roman"/>
            <w:sz w:val="24"/>
            <w:szCs w:val="24"/>
          </w:rPr>
          <w:t>.</w:t>
        </w:r>
      </w:ins>
    </w:p>
    <w:p w14:paraId="4A60CCA5" w14:textId="6DBA0C5C" w:rsidR="00FD141D" w:rsidDel="007D61AC" w:rsidRDefault="00FD141D" w:rsidP="00FD141D">
      <w:pPr>
        <w:spacing w:line="480" w:lineRule="auto"/>
        <w:ind w:firstLine="720"/>
        <w:rPr>
          <w:del w:id="652" w:author="Julia Christensen" w:date="2023-12-06T21:02:00Z"/>
          <w:rFonts w:ascii="Times New Roman" w:eastAsia="Times New Roman" w:hAnsi="Times New Roman" w:cs="Times New Roman"/>
          <w:sz w:val="24"/>
          <w:szCs w:val="24"/>
        </w:rPr>
      </w:pPr>
    </w:p>
    <w:p w14:paraId="5CFD9484" w14:textId="77777777" w:rsidR="003C579A" w:rsidRDefault="00901034">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Last Remarks</w:t>
      </w:r>
    </w:p>
    <w:p w14:paraId="07376E0A" w14:textId="13C67CD5"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limitation, PubTator is still a powerful tool for researchers to study types of biochemicals in diseases, such as brain tumors. It can be seen in similar research studies where researchers used PubTator to help provide data. One group of researchers created a website containing data collection on tumor suppressor gene (TSG) biological functions associated with various cancers</w:t>
      </w:r>
      <w:del w:id="653" w:author="Julia Christensen" w:date="2023-12-05T08:08:00Z">
        <w:r w:rsidDel="00A92F0C">
          <w:rPr>
            <w:rFonts w:ascii="Times New Roman" w:eastAsia="Times New Roman" w:hAnsi="Times New Roman" w:cs="Times New Roman"/>
            <w:sz w:val="24"/>
            <w:szCs w:val="24"/>
          </w:rPr>
          <w:delText xml:space="preserve"> </w:delText>
        </w:r>
      </w:del>
      <w:ins w:id="654" w:author="Julia Christensen" w:date="2023-12-05T08:08:00Z">
        <w:r w:rsidR="00A92F0C">
          <w:rPr>
            <w:rFonts w:ascii="Times New Roman" w:eastAsia="Times New Roman" w:hAnsi="Times New Roman" w:cs="Times New Roman"/>
            <w:sz w:val="24"/>
            <w:szCs w:val="24"/>
          </w:rPr>
          <w:t xml:space="preserve"> </w:t>
        </w:r>
      </w:ins>
      <w:r w:rsidR="00914178" w:rsidRPr="00914178">
        <w:rPr>
          <w:rFonts w:ascii="Times New Roman" w:hAnsi="Times New Roman" w:cs="Times New Roman"/>
          <w:sz w:val="24"/>
        </w:rPr>
        <w:t>[11]</w:t>
      </w:r>
      <w:del w:id="655" w:author="Julia Christensen" w:date="2023-12-05T08:08:00Z">
        <w:r w:rsidR="00DE29D9" w:rsidDel="00A92F0C">
          <w:fldChar w:fldCharType="begin"/>
        </w:r>
        <w:r w:rsidR="00DE29D9" w:rsidDel="00A92F0C">
          <w:delInstrText>HYPERLINK "https://www.zotero.org/google-docs/?AKeCNM" \h</w:delInstrText>
        </w:r>
        <w:r w:rsidR="00DE29D9" w:rsidDel="00A92F0C">
          <w:fldChar w:fldCharType="separate"/>
        </w:r>
        <w:r w:rsidDel="00A92F0C">
          <w:rPr>
            <w:rFonts w:ascii="Times New Roman" w:eastAsia="Times New Roman" w:hAnsi="Times New Roman" w:cs="Times New Roman"/>
            <w:sz w:val="24"/>
            <w:szCs w:val="24"/>
          </w:rPr>
          <w:delText>[8]</w:delText>
        </w:r>
        <w:r w:rsidR="00DE29D9" w:rsidDel="00A92F0C">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They developed an updated database of their old model, a literature base database that provides resources for cancer research, and the researchers looked for keywords in abstracts from PubMed and extracted the gene names</w:t>
      </w:r>
      <w:del w:id="656" w:author="Julia Christensen" w:date="2023-12-05T08:08:00Z">
        <w:r w:rsidDel="00292144">
          <w:rPr>
            <w:rFonts w:ascii="Times New Roman" w:eastAsia="Times New Roman" w:hAnsi="Times New Roman" w:cs="Times New Roman"/>
            <w:sz w:val="24"/>
            <w:szCs w:val="24"/>
          </w:rPr>
          <w:delText xml:space="preserve"> </w:delText>
        </w:r>
      </w:del>
      <w:ins w:id="657" w:author="Julia Christensen" w:date="2023-12-05T08:08:00Z">
        <w:r w:rsidR="00292144">
          <w:rPr>
            <w:rFonts w:ascii="Times New Roman" w:eastAsia="Times New Roman" w:hAnsi="Times New Roman" w:cs="Times New Roman"/>
            <w:sz w:val="24"/>
            <w:szCs w:val="24"/>
          </w:rPr>
          <w:t xml:space="preserve"> </w:t>
        </w:r>
      </w:ins>
      <w:r w:rsidR="00914178" w:rsidRPr="00914178">
        <w:rPr>
          <w:rFonts w:ascii="Times New Roman" w:hAnsi="Times New Roman" w:cs="Times New Roman"/>
          <w:sz w:val="24"/>
        </w:rPr>
        <w:t>[11]</w:t>
      </w:r>
      <w:del w:id="658" w:author="Julia Christensen" w:date="2023-12-05T08:08:00Z">
        <w:r w:rsidR="00DE29D9" w:rsidDel="00292144">
          <w:fldChar w:fldCharType="begin"/>
        </w:r>
        <w:r w:rsidR="00DE29D9" w:rsidDel="00292144">
          <w:delInstrText>HYPERLINK "https://www.zotero.org/google-docs/?XRaK0Z" \h</w:delInstrText>
        </w:r>
        <w:r w:rsidR="00DE29D9" w:rsidDel="00292144">
          <w:fldChar w:fldCharType="separate"/>
        </w:r>
        <w:r w:rsidDel="00292144">
          <w:rPr>
            <w:rFonts w:ascii="Times New Roman" w:eastAsia="Times New Roman" w:hAnsi="Times New Roman" w:cs="Times New Roman"/>
            <w:sz w:val="24"/>
            <w:szCs w:val="24"/>
          </w:rPr>
          <w:delText>[8]</w:delText>
        </w:r>
        <w:r w:rsidR="00DE29D9" w:rsidDel="00292144">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The researchers continued doing other things while collecting the data, with the results being a database that contains information on various types of tumor suppressor genes, like how they are expressed and mutated in different types of cancer, and more biological information. The TSG research is similar to this project, taking biological information about genes and their association with diseases like cancer and brain tumors from scientific literature. </w:t>
      </w:r>
    </w:p>
    <w:p w14:paraId="74852030" w14:textId="2CB5E55E" w:rsidR="003C579A" w:rsidRDefault="009010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Similar to the other related work, a research group also created their database website; however, it was based on genes associated with leukemia. These researchers also used leukemia-based literature from the NCBI website to obtain the proper gene information for their database, which contains around 1805 genes associated with leukemia</w:t>
      </w:r>
      <w:del w:id="659" w:author="Julia Christensen" w:date="2023-12-05T08:08:00Z">
        <w:r w:rsidDel="00292144">
          <w:rPr>
            <w:rFonts w:ascii="Times New Roman" w:eastAsia="Times New Roman" w:hAnsi="Times New Roman" w:cs="Times New Roman"/>
            <w:sz w:val="24"/>
            <w:szCs w:val="24"/>
          </w:rPr>
          <w:delText xml:space="preserve"> </w:delText>
        </w:r>
      </w:del>
      <w:ins w:id="660" w:author="Julia Christensen" w:date="2023-12-05T08:08:00Z">
        <w:r w:rsidR="00292144">
          <w:rPr>
            <w:rFonts w:ascii="Times New Roman" w:eastAsia="Times New Roman" w:hAnsi="Times New Roman" w:cs="Times New Roman"/>
            <w:sz w:val="24"/>
            <w:szCs w:val="24"/>
          </w:rPr>
          <w:t xml:space="preserve"> </w:t>
        </w:r>
      </w:ins>
      <w:r w:rsidR="00914178" w:rsidRPr="00914178">
        <w:rPr>
          <w:rFonts w:ascii="Times New Roman" w:hAnsi="Times New Roman" w:cs="Times New Roman"/>
          <w:sz w:val="24"/>
        </w:rPr>
        <w:t>[12]</w:t>
      </w:r>
      <w:del w:id="661" w:author="Julia Christensen" w:date="2023-12-05T08:08:00Z">
        <w:r w:rsidR="00DE29D9" w:rsidDel="00292144">
          <w:fldChar w:fldCharType="begin"/>
        </w:r>
        <w:r w:rsidR="00DE29D9" w:rsidDel="00292144">
          <w:delInstrText>HYPERLINK "https://www.zotero.org/google-docs/?f8gm3r" \h</w:delInstrText>
        </w:r>
        <w:r w:rsidR="00DE29D9" w:rsidDel="00292144">
          <w:fldChar w:fldCharType="separate"/>
        </w:r>
        <w:r w:rsidDel="00292144">
          <w:rPr>
            <w:rFonts w:ascii="Times New Roman" w:eastAsia="Times New Roman" w:hAnsi="Times New Roman" w:cs="Times New Roman"/>
            <w:sz w:val="24"/>
            <w:szCs w:val="24"/>
          </w:rPr>
          <w:delText>[9]</w:delText>
        </w:r>
        <w:r w:rsidR="00DE29D9" w:rsidDel="00292144">
          <w:rPr>
            <w:rFonts w:ascii="Times New Roman" w:eastAsia="Times New Roman" w:hAnsi="Times New Roman" w:cs="Times New Roman"/>
            <w:sz w:val="24"/>
            <w:szCs w:val="24"/>
          </w:rPr>
          <w:fldChar w:fldCharType="end"/>
        </w:r>
      </w:del>
      <w:r>
        <w:rPr>
          <w:rFonts w:ascii="Times New Roman" w:eastAsia="Times New Roman" w:hAnsi="Times New Roman" w:cs="Times New Roman"/>
          <w:sz w:val="24"/>
          <w:szCs w:val="24"/>
        </w:rPr>
        <w:t xml:space="preserve">. PubTator made it easier for researchers for this project or others to look at biological information and their associated diseases in one spot for easy access. </w:t>
      </w:r>
    </w:p>
    <w:p w14:paraId="3230D83C" w14:textId="046F48E6" w:rsidR="003C579A" w:rsidRDefault="00901034">
      <w:pPr>
        <w:spacing w:line="480" w:lineRule="auto"/>
        <w:ind w:firstLine="720"/>
        <w:rPr>
          <w:ins w:id="662" w:author="Julia Christensen" w:date="2023-12-04T08:11: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experiment was successful, showing that </w:t>
      </w:r>
      <w:ins w:id="663" w:author="Julia Christensen" w:date="2023-12-04T08:10:00Z">
        <w:r w:rsidR="00D63BBA">
          <w:rPr>
            <w:rFonts w:ascii="Times New Roman" w:eastAsia="Times New Roman" w:hAnsi="Times New Roman" w:cs="Times New Roman"/>
            <w:sz w:val="24"/>
            <w:szCs w:val="24"/>
          </w:rPr>
          <w:t xml:space="preserve">BRAF and MGMT </w:t>
        </w:r>
      </w:ins>
      <w:del w:id="664" w:author="Julia Christensen" w:date="2023-12-04T08:10:00Z">
        <w:r w:rsidDel="00D63BBA">
          <w:rPr>
            <w:rFonts w:ascii="Times New Roman" w:eastAsia="Times New Roman" w:hAnsi="Times New Roman" w:cs="Times New Roman"/>
            <w:sz w:val="24"/>
            <w:szCs w:val="24"/>
          </w:rPr>
          <w:delText>[</w:delText>
        </w:r>
        <w:r w:rsidDel="00D63BBA">
          <w:rPr>
            <w:rFonts w:ascii="Times New Roman" w:eastAsia="Times New Roman" w:hAnsi="Times New Roman" w:cs="Times New Roman"/>
            <w:sz w:val="24"/>
            <w:szCs w:val="24"/>
            <w:highlight w:val="yellow"/>
          </w:rPr>
          <w:delText>gene name</w:delText>
        </w:r>
        <w:r w:rsidDel="00D63BBA">
          <w:rPr>
            <w:rFonts w:ascii="Times New Roman" w:eastAsia="Times New Roman" w:hAnsi="Times New Roman" w:cs="Times New Roman"/>
            <w:sz w:val="24"/>
            <w:szCs w:val="24"/>
          </w:rPr>
          <w:delText xml:space="preserve">] </w:delText>
        </w:r>
      </w:del>
      <w:ins w:id="665" w:author="Julia Christensen" w:date="2023-12-04T08:10:00Z">
        <w:r w:rsidR="00636B9C">
          <w:rPr>
            <w:rFonts w:ascii="Times New Roman" w:eastAsia="Times New Roman" w:hAnsi="Times New Roman" w:cs="Times New Roman"/>
            <w:sz w:val="24"/>
            <w:szCs w:val="24"/>
          </w:rPr>
          <w:t>were</w:t>
        </w:r>
      </w:ins>
      <w:del w:id="666" w:author="Julia Christensen" w:date="2023-12-04T08:10:00Z">
        <w:r w:rsidDel="00D63BBA">
          <w:rPr>
            <w:rFonts w:ascii="Times New Roman" w:eastAsia="Times New Roman" w:hAnsi="Times New Roman" w:cs="Times New Roman"/>
            <w:sz w:val="24"/>
            <w:szCs w:val="24"/>
          </w:rPr>
          <w:delText>is</w:delText>
        </w:r>
      </w:del>
      <w:r>
        <w:rPr>
          <w:rFonts w:ascii="Times New Roman" w:eastAsia="Times New Roman" w:hAnsi="Times New Roman" w:cs="Times New Roman"/>
          <w:sz w:val="24"/>
          <w:szCs w:val="24"/>
        </w:rPr>
        <w:t xml:space="preserve"> the most talked about gene concerning brain tumors. If the experiment could be repeated, a few methods would be changed</w:t>
      </w:r>
      <w:ins w:id="667" w:author="Dancik,Garrett M.(Computer Science)" w:date="2023-11-18T14:29:00Z">
        <w:r w:rsidR="003472E2">
          <w:rPr>
            <w:rFonts w:ascii="Times New Roman" w:eastAsia="Times New Roman" w:hAnsi="Times New Roman" w:cs="Times New Roman"/>
            <w:sz w:val="24"/>
            <w:szCs w:val="24"/>
          </w:rPr>
          <w:t xml:space="preserve">, </w:t>
        </w:r>
      </w:ins>
      <w:del w:id="668" w:author="Dancik,Garrett M.(Computer Science)" w:date="2023-11-18T14:29:00Z">
        <w:r w:rsidDel="003472E2">
          <w:rPr>
            <w:rFonts w:ascii="Times New Roman" w:eastAsia="Times New Roman" w:hAnsi="Times New Roman" w:cs="Times New Roman"/>
            <w:sz w:val="24"/>
            <w:szCs w:val="24"/>
          </w:rPr>
          <w:delText xml:space="preserve"> (</w:delText>
        </w:r>
        <w:r w:rsidDel="003472E2">
          <w:rPr>
            <w:rFonts w:ascii="Times New Roman" w:eastAsia="Times New Roman" w:hAnsi="Times New Roman" w:cs="Times New Roman"/>
            <w:b/>
            <w:sz w:val="24"/>
            <w:szCs w:val="24"/>
          </w:rPr>
          <w:delText>see third and fourth paragraph of this section</w:delText>
        </w:r>
        <w:r w:rsidDel="003472E2">
          <w:rPr>
            <w:rFonts w:ascii="Times New Roman" w:eastAsia="Times New Roman" w:hAnsi="Times New Roman" w:cs="Times New Roman"/>
            <w:sz w:val="24"/>
            <w:szCs w:val="24"/>
          </w:rPr>
          <w:delText>)</w:delText>
        </w:r>
      </w:del>
      <w:del w:id="669" w:author="Julia Christensen" w:date="2023-12-05T15:33:00Z">
        <w:r w:rsidDel="00E96B1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such as more time, leading to a bigger sample size and an easier way to obtain the data</w:t>
      </w:r>
      <w:ins w:id="670" w:author="Dancik,Garrett M.(Computer Science)" w:date="2023-11-18T14:30:00Z">
        <w:r w:rsidR="003472E2">
          <w:rPr>
            <w:rFonts w:ascii="Times New Roman" w:eastAsia="Times New Roman" w:hAnsi="Times New Roman" w:cs="Times New Roman"/>
            <w:sz w:val="24"/>
            <w:szCs w:val="24"/>
          </w:rPr>
          <w:t>, as described above</w:t>
        </w:r>
      </w:ins>
      <w:r>
        <w:rPr>
          <w:rFonts w:ascii="Times New Roman" w:eastAsia="Times New Roman" w:hAnsi="Times New Roman" w:cs="Times New Roman"/>
          <w:sz w:val="24"/>
          <w:szCs w:val="24"/>
        </w:rPr>
        <w:t>. In any case, the experiment should help provide researchers with necessary information on the genes that are associated the most with brain tumors, which has the potential to help further other research in brain tumors to understand the disease in the hope that one day, more efficient treatments will develop and lives will be saved.</w:t>
      </w:r>
    </w:p>
    <w:p w14:paraId="74C6C8FA" w14:textId="77777777" w:rsidR="008B7857" w:rsidDel="00DE29D9" w:rsidRDefault="008B7857" w:rsidP="00215ADD">
      <w:pPr>
        <w:spacing w:line="480" w:lineRule="auto"/>
        <w:rPr>
          <w:del w:id="671" w:author="Julia Christensen" w:date="2023-12-05T15:53:00Z"/>
          <w:rFonts w:ascii="Times New Roman" w:eastAsia="Times New Roman" w:hAnsi="Times New Roman" w:cs="Times New Roman"/>
          <w:sz w:val="24"/>
          <w:szCs w:val="24"/>
        </w:rPr>
      </w:pPr>
    </w:p>
    <w:p w14:paraId="6B8C405E" w14:textId="77777777" w:rsidR="00DE29D9" w:rsidRDefault="00DE29D9" w:rsidP="00765321">
      <w:pPr>
        <w:spacing w:line="480" w:lineRule="auto"/>
        <w:ind w:firstLine="720"/>
        <w:rPr>
          <w:ins w:id="672" w:author="Julia Christensen" w:date="2023-12-05T16:28:00Z"/>
          <w:rFonts w:ascii="Times New Roman" w:eastAsia="Times New Roman" w:hAnsi="Times New Roman" w:cs="Times New Roman"/>
          <w:sz w:val="24"/>
          <w:szCs w:val="24"/>
        </w:rPr>
      </w:pPr>
    </w:p>
    <w:p w14:paraId="11C7F7E7" w14:textId="77777777" w:rsidR="00DE29D9" w:rsidRDefault="00DE29D9" w:rsidP="00765321">
      <w:pPr>
        <w:spacing w:line="480" w:lineRule="auto"/>
        <w:ind w:firstLine="720"/>
        <w:rPr>
          <w:ins w:id="673" w:author="Julia Christensen" w:date="2023-12-05T16:28:00Z"/>
          <w:rFonts w:ascii="Times New Roman" w:eastAsia="Times New Roman" w:hAnsi="Times New Roman" w:cs="Times New Roman"/>
          <w:sz w:val="24"/>
          <w:szCs w:val="24"/>
        </w:rPr>
      </w:pPr>
    </w:p>
    <w:p w14:paraId="7376AFF2" w14:textId="77777777" w:rsidR="00DE29D9" w:rsidRDefault="00DE29D9" w:rsidP="00765321">
      <w:pPr>
        <w:spacing w:line="480" w:lineRule="auto"/>
        <w:ind w:firstLine="720"/>
        <w:rPr>
          <w:ins w:id="674" w:author="Julia Christensen" w:date="2023-12-05T16:28:00Z"/>
          <w:rFonts w:ascii="Times New Roman" w:eastAsia="Times New Roman" w:hAnsi="Times New Roman" w:cs="Times New Roman"/>
          <w:sz w:val="24"/>
          <w:szCs w:val="24"/>
        </w:rPr>
      </w:pPr>
    </w:p>
    <w:p w14:paraId="25A42227" w14:textId="77777777" w:rsidR="00DE29D9" w:rsidRDefault="00DE29D9">
      <w:pPr>
        <w:spacing w:line="480" w:lineRule="auto"/>
        <w:rPr>
          <w:ins w:id="675" w:author="Julia Christensen" w:date="2023-12-05T16:28:00Z"/>
          <w:rFonts w:ascii="Times New Roman" w:eastAsia="Times New Roman" w:hAnsi="Times New Roman" w:cs="Times New Roman"/>
          <w:sz w:val="24"/>
          <w:szCs w:val="24"/>
        </w:rPr>
        <w:pPrChange w:id="676" w:author="Julia Christensen" w:date="2023-12-06T21:03:00Z">
          <w:pPr>
            <w:spacing w:line="480" w:lineRule="auto"/>
            <w:ind w:firstLine="720"/>
          </w:pPr>
        </w:pPrChange>
      </w:pPr>
    </w:p>
    <w:p w14:paraId="6CEE9BBD" w14:textId="52997F89" w:rsidR="00765321" w:rsidDel="00765321" w:rsidRDefault="00765321">
      <w:pPr>
        <w:rPr>
          <w:del w:id="677" w:author="Julia Christensen" w:date="2023-12-05T08:09:00Z"/>
          <w:moveTo w:id="678" w:author="Julia Christensen" w:date="2023-12-05T08:09:00Z"/>
          <w:rFonts w:ascii="Times New Roman" w:eastAsia="Times New Roman" w:hAnsi="Times New Roman" w:cs="Times New Roman"/>
          <w:b/>
          <w:sz w:val="24"/>
          <w:szCs w:val="24"/>
        </w:rPr>
        <w:pPrChange w:id="679" w:author="Julia Christensen" w:date="2023-12-05T16:14:00Z">
          <w:pPr>
            <w:spacing w:line="480" w:lineRule="auto"/>
            <w:ind w:firstLine="720"/>
          </w:pPr>
        </w:pPrChange>
      </w:pPr>
      <w:moveToRangeStart w:id="680" w:author="Julia Christensen" w:date="2023-12-05T08:09:00Z" w:name="move152656211"/>
      <w:moveTo w:id="681" w:author="Julia Christensen" w:date="2023-12-05T08:09:00Z">
        <w:r>
          <w:rPr>
            <w:rFonts w:ascii="Times New Roman" w:eastAsia="Times New Roman" w:hAnsi="Times New Roman" w:cs="Times New Roman"/>
            <w:b/>
            <w:sz w:val="24"/>
            <w:szCs w:val="24"/>
          </w:rPr>
          <w:lastRenderedPageBreak/>
          <w:t>References</w:t>
        </w:r>
        <w:del w:id="682" w:author="Julia Christensen" w:date="2023-12-05T08:09:00Z">
          <w:r w:rsidDel="00765321">
            <w:rPr>
              <w:rFonts w:ascii="Times New Roman" w:eastAsia="Times New Roman" w:hAnsi="Times New Roman" w:cs="Times New Roman"/>
              <w:b/>
              <w:sz w:val="24"/>
              <w:szCs w:val="24"/>
            </w:rPr>
            <w:delText xml:space="preserve"> </w:delText>
          </w:r>
        </w:del>
      </w:moveTo>
    </w:p>
    <w:moveToRangeEnd w:id="680"/>
    <w:p w14:paraId="4E4BC189" w14:textId="77777777" w:rsidR="00765321" w:rsidRDefault="00765321">
      <w:pPr>
        <w:spacing w:line="480" w:lineRule="auto"/>
        <w:rPr>
          <w:ins w:id="683" w:author="Julia Christensen" w:date="2023-12-05T08:09:00Z"/>
        </w:rPr>
        <w:pPrChange w:id="684" w:author="Julia Christensen" w:date="2023-12-05T16:14:00Z">
          <w:pPr>
            <w:pStyle w:val="Bibliography"/>
          </w:pPr>
        </w:pPrChange>
      </w:pPr>
    </w:p>
    <w:p w14:paraId="0AB760E5" w14:textId="242A38B2" w:rsidR="00914178" w:rsidRPr="005F17C5" w:rsidRDefault="00914178">
      <w:pPr>
        <w:pStyle w:val="Bibliography"/>
        <w:spacing w:line="480" w:lineRule="auto"/>
        <w:rPr>
          <w:rFonts w:ascii="Times New Roman" w:hAnsi="Times New Roman" w:cs="Times New Roman"/>
          <w:sz w:val="24"/>
          <w:szCs w:val="24"/>
        </w:rPr>
        <w:pPrChange w:id="685" w:author="Julia Christensen" w:date="2023-12-05T15:53:00Z">
          <w:pPr>
            <w:pStyle w:val="Bibliography"/>
          </w:pPr>
        </w:pPrChange>
      </w:pPr>
      <w:r w:rsidRPr="005F17C5">
        <w:rPr>
          <w:rFonts w:ascii="Times New Roman" w:hAnsi="Times New Roman" w:cs="Times New Roman"/>
          <w:sz w:val="24"/>
          <w:szCs w:val="24"/>
        </w:rPr>
        <w:t>[1]</w:t>
      </w:r>
      <w:r w:rsidRPr="005F17C5">
        <w:rPr>
          <w:rFonts w:ascii="Times New Roman" w:hAnsi="Times New Roman" w:cs="Times New Roman"/>
          <w:sz w:val="24"/>
          <w:szCs w:val="24"/>
        </w:rPr>
        <w:tab/>
        <w:t xml:space="preserve">“Cancer Facts &amp; Figures 2023,” </w:t>
      </w:r>
      <w:r w:rsidRPr="005F17C5">
        <w:rPr>
          <w:rFonts w:ascii="Times New Roman" w:hAnsi="Times New Roman" w:cs="Times New Roman"/>
          <w:i/>
          <w:iCs/>
          <w:sz w:val="24"/>
          <w:szCs w:val="24"/>
        </w:rPr>
        <w:t>Am. Cancer Soc.</w:t>
      </w:r>
      <w:r w:rsidRPr="005F17C5">
        <w:rPr>
          <w:rFonts w:ascii="Times New Roman" w:hAnsi="Times New Roman" w:cs="Times New Roman"/>
          <w:sz w:val="24"/>
          <w:szCs w:val="24"/>
        </w:rPr>
        <w:t>, 2023.</w:t>
      </w:r>
      <w:ins w:id="686" w:author="Julia Christensen" w:date="2023-12-05T19:49:00Z">
        <w:r w:rsidR="008B4E7A">
          <w:rPr>
            <w:rFonts w:ascii="Times New Roman" w:hAnsi="Times New Roman" w:cs="Times New Roman"/>
            <w:sz w:val="24"/>
            <w:szCs w:val="24"/>
          </w:rPr>
          <w:t xml:space="preserve"> </w:t>
        </w:r>
      </w:ins>
      <w:ins w:id="687" w:author="Julia Christensen" w:date="2023-12-07T09:21:00Z">
        <w:r w:rsidR="00FB0F3C">
          <w:rPr>
            <w:rFonts w:ascii="Times New Roman" w:hAnsi="Times New Roman" w:cs="Times New Roman"/>
            <w:sz w:val="24"/>
            <w:szCs w:val="24"/>
          </w:rPr>
          <w:t>Pages 12 and 14.</w:t>
        </w:r>
        <w:r w:rsidR="00FB0F3C">
          <w:rPr>
            <w:rFonts w:ascii="Times New Roman" w:hAnsi="Times New Roman" w:cs="Times New Roman"/>
            <w:sz w:val="24"/>
            <w:szCs w:val="24"/>
          </w:rPr>
          <w:t xml:space="preserve"> </w:t>
        </w:r>
      </w:ins>
      <w:ins w:id="688" w:author="Julia Christensen" w:date="2023-12-07T09:20:00Z">
        <w:r w:rsidR="006C2E9F">
          <w:rPr>
            <w:rFonts w:ascii="Times New Roman" w:hAnsi="Times New Roman" w:cs="Times New Roman"/>
            <w:sz w:val="24"/>
            <w:szCs w:val="24"/>
          </w:rPr>
          <w:t>[Online]</w:t>
        </w:r>
        <w:r w:rsidR="00B14B01">
          <w:rPr>
            <w:rFonts w:ascii="Times New Roman" w:hAnsi="Times New Roman" w:cs="Times New Roman"/>
            <w:sz w:val="24"/>
            <w:szCs w:val="24"/>
          </w:rPr>
          <w:t>. Available:</w:t>
        </w:r>
      </w:ins>
      <w:ins w:id="689" w:author="Julia Christensen" w:date="2023-12-07T09:21:00Z">
        <w:r w:rsidR="00FB0F3C" w:rsidRPr="00FB0F3C">
          <w:t xml:space="preserve"> </w:t>
        </w:r>
        <w:r w:rsidR="00FB0F3C" w:rsidRPr="00FB0F3C">
          <w:rPr>
            <w:rFonts w:ascii="Times New Roman" w:hAnsi="Times New Roman" w:cs="Times New Roman"/>
            <w:sz w:val="24"/>
            <w:szCs w:val="24"/>
          </w:rPr>
          <w:t>https://www.cancer.org/content/dam/cancer-org/research/cancer-facts-and-statistics/annual-cancer-facts-and-figures/2023/2023-cancer-facts-and-figures.pdf</w:t>
        </w:r>
      </w:ins>
      <w:ins w:id="690" w:author="Julia Christensen" w:date="2023-12-07T09:20:00Z">
        <w:r w:rsidR="00B14B01">
          <w:rPr>
            <w:rFonts w:ascii="Times New Roman" w:hAnsi="Times New Roman" w:cs="Times New Roman"/>
            <w:sz w:val="24"/>
            <w:szCs w:val="24"/>
          </w:rPr>
          <w:t xml:space="preserve"> </w:t>
        </w:r>
      </w:ins>
    </w:p>
    <w:p w14:paraId="380CF501" w14:textId="77777777" w:rsidR="00914178" w:rsidRPr="005F17C5" w:rsidRDefault="00914178">
      <w:pPr>
        <w:pStyle w:val="Bibliography"/>
        <w:spacing w:line="480" w:lineRule="auto"/>
        <w:rPr>
          <w:rFonts w:ascii="Times New Roman" w:hAnsi="Times New Roman" w:cs="Times New Roman"/>
          <w:sz w:val="24"/>
          <w:szCs w:val="24"/>
        </w:rPr>
        <w:pPrChange w:id="691" w:author="Julia Christensen" w:date="2023-12-05T15:53:00Z">
          <w:pPr>
            <w:pStyle w:val="Bibliography"/>
          </w:pPr>
        </w:pPrChange>
      </w:pPr>
      <w:r w:rsidRPr="005F17C5">
        <w:rPr>
          <w:rFonts w:ascii="Times New Roman" w:hAnsi="Times New Roman" w:cs="Times New Roman"/>
          <w:sz w:val="24"/>
          <w:szCs w:val="24"/>
        </w:rPr>
        <w:t>[2]</w:t>
      </w:r>
      <w:r w:rsidRPr="005F17C5">
        <w:rPr>
          <w:rFonts w:ascii="Times New Roman" w:hAnsi="Times New Roman" w:cs="Times New Roman"/>
          <w:sz w:val="24"/>
          <w:szCs w:val="24"/>
        </w:rPr>
        <w:tab/>
        <w:t>L. M. DeAngelis, “Brain Tumors | NEJM,” The New England Journal of Medicine. Accessed: Oct. 03, 2023. [Online]. Available: https://www.nejm.org/doi/full/10.1056/NEJM200101113440207</w:t>
      </w:r>
    </w:p>
    <w:p w14:paraId="641FE999" w14:textId="77777777" w:rsidR="00914178" w:rsidRPr="005F17C5" w:rsidRDefault="00914178">
      <w:pPr>
        <w:pStyle w:val="Bibliography"/>
        <w:spacing w:line="480" w:lineRule="auto"/>
        <w:rPr>
          <w:rFonts w:ascii="Times New Roman" w:hAnsi="Times New Roman" w:cs="Times New Roman"/>
          <w:sz w:val="24"/>
          <w:szCs w:val="24"/>
        </w:rPr>
        <w:pPrChange w:id="692" w:author="Julia Christensen" w:date="2023-12-05T15:53:00Z">
          <w:pPr>
            <w:pStyle w:val="Bibliography"/>
          </w:pPr>
        </w:pPrChange>
      </w:pPr>
      <w:r w:rsidRPr="005F17C5">
        <w:rPr>
          <w:rFonts w:ascii="Times New Roman" w:hAnsi="Times New Roman" w:cs="Times New Roman"/>
          <w:sz w:val="24"/>
          <w:szCs w:val="24"/>
        </w:rPr>
        <w:t>[3]</w:t>
      </w:r>
      <w:r w:rsidRPr="005F17C5">
        <w:rPr>
          <w:rFonts w:ascii="Times New Roman" w:hAnsi="Times New Roman" w:cs="Times New Roman"/>
          <w:sz w:val="24"/>
          <w:szCs w:val="24"/>
        </w:rPr>
        <w:tab/>
        <w:t>“What causes brain tumours?,” The Brain Tumour Charity. Accessed: Oct. 12, 2023. [Online]. Available: https://www.thebraintumourcharity.org/brain-tumour-diagnosis-treatment/how-brain-tumours-are-diagnosed/brain-tumour-biology/what-causes-brain-tumours/</w:t>
      </w:r>
    </w:p>
    <w:p w14:paraId="3751824D" w14:textId="77777777" w:rsidR="00914178" w:rsidRPr="005F17C5" w:rsidRDefault="00914178">
      <w:pPr>
        <w:pStyle w:val="Bibliography"/>
        <w:spacing w:line="480" w:lineRule="auto"/>
        <w:rPr>
          <w:rFonts w:ascii="Times New Roman" w:hAnsi="Times New Roman" w:cs="Times New Roman"/>
          <w:sz w:val="24"/>
          <w:szCs w:val="24"/>
        </w:rPr>
        <w:pPrChange w:id="693" w:author="Julia Christensen" w:date="2023-12-05T15:53:00Z">
          <w:pPr>
            <w:pStyle w:val="Bibliography"/>
          </w:pPr>
        </w:pPrChange>
      </w:pPr>
      <w:r w:rsidRPr="005F17C5">
        <w:rPr>
          <w:rFonts w:ascii="Times New Roman" w:hAnsi="Times New Roman" w:cs="Times New Roman"/>
          <w:sz w:val="24"/>
          <w:szCs w:val="24"/>
        </w:rPr>
        <w:t>[4]</w:t>
      </w:r>
      <w:r w:rsidRPr="005F17C5">
        <w:rPr>
          <w:rFonts w:ascii="Times New Roman" w:hAnsi="Times New Roman" w:cs="Times New Roman"/>
          <w:sz w:val="24"/>
          <w:szCs w:val="24"/>
        </w:rPr>
        <w:tab/>
        <w:t>“Genes: Function, makeup, Human Genome Project, and research.” Accessed: Oct. 12, 2023. [Online]. Available: https://www.medicalnewstoday.com/articles/120574</w:t>
      </w:r>
    </w:p>
    <w:p w14:paraId="4D009725" w14:textId="77777777" w:rsidR="00914178" w:rsidRPr="005F17C5" w:rsidRDefault="00914178">
      <w:pPr>
        <w:pStyle w:val="Bibliography"/>
        <w:spacing w:line="480" w:lineRule="auto"/>
        <w:rPr>
          <w:rFonts w:ascii="Times New Roman" w:hAnsi="Times New Roman" w:cs="Times New Roman"/>
          <w:sz w:val="24"/>
          <w:szCs w:val="24"/>
        </w:rPr>
        <w:pPrChange w:id="694" w:author="Julia Christensen" w:date="2023-12-05T15:53:00Z">
          <w:pPr>
            <w:pStyle w:val="Bibliography"/>
          </w:pPr>
        </w:pPrChange>
      </w:pPr>
      <w:r w:rsidRPr="005F17C5">
        <w:rPr>
          <w:rFonts w:ascii="Times New Roman" w:hAnsi="Times New Roman" w:cs="Times New Roman"/>
          <w:sz w:val="24"/>
          <w:szCs w:val="24"/>
        </w:rPr>
        <w:t>[5]</w:t>
      </w:r>
      <w:r w:rsidRPr="005F17C5">
        <w:rPr>
          <w:rFonts w:ascii="Times New Roman" w:hAnsi="Times New Roman" w:cs="Times New Roman"/>
          <w:sz w:val="24"/>
          <w:szCs w:val="24"/>
        </w:rPr>
        <w:tab/>
        <w:t>“Types of Brain and Spinal Cord Tumors in Children.” Accessed: Oct. 03, 2023. [Online]. Available: https://www.cancer.org/cancer/types/brain-spinal-cord-tumors-children/about/types-of-brain-and-spinal-tumors.html</w:t>
      </w:r>
    </w:p>
    <w:p w14:paraId="2AB331BF" w14:textId="77777777" w:rsidR="00914178" w:rsidRPr="005F17C5" w:rsidRDefault="00914178">
      <w:pPr>
        <w:pStyle w:val="Bibliography"/>
        <w:spacing w:line="480" w:lineRule="auto"/>
        <w:rPr>
          <w:rFonts w:ascii="Times New Roman" w:hAnsi="Times New Roman" w:cs="Times New Roman"/>
          <w:sz w:val="24"/>
          <w:szCs w:val="24"/>
        </w:rPr>
        <w:pPrChange w:id="695" w:author="Julia Christensen" w:date="2023-12-05T15:53:00Z">
          <w:pPr>
            <w:pStyle w:val="Bibliography"/>
          </w:pPr>
        </w:pPrChange>
      </w:pPr>
      <w:r w:rsidRPr="005F17C5">
        <w:rPr>
          <w:rFonts w:ascii="Times New Roman" w:hAnsi="Times New Roman" w:cs="Times New Roman"/>
          <w:sz w:val="24"/>
          <w:szCs w:val="24"/>
        </w:rPr>
        <w:t>[6]</w:t>
      </w:r>
      <w:r w:rsidRPr="005F17C5">
        <w:rPr>
          <w:rFonts w:ascii="Times New Roman" w:hAnsi="Times New Roman" w:cs="Times New Roman"/>
          <w:sz w:val="24"/>
          <w:szCs w:val="24"/>
        </w:rPr>
        <w:tab/>
        <w:t>“Brain Tumor - Statistics,” Cancer.Net. Accessed: Dec. 05, 2023. [Online]. Available: https://www.cancer.net/cancer-types/brain-tumor/statistics</w:t>
      </w:r>
    </w:p>
    <w:p w14:paraId="378834EB" w14:textId="77777777" w:rsidR="00914178" w:rsidRPr="005F17C5" w:rsidRDefault="00914178">
      <w:pPr>
        <w:pStyle w:val="Bibliography"/>
        <w:spacing w:line="480" w:lineRule="auto"/>
        <w:rPr>
          <w:rFonts w:ascii="Times New Roman" w:hAnsi="Times New Roman" w:cs="Times New Roman"/>
          <w:sz w:val="24"/>
          <w:szCs w:val="24"/>
        </w:rPr>
        <w:pPrChange w:id="696" w:author="Julia Christensen" w:date="2023-12-05T15:53:00Z">
          <w:pPr>
            <w:pStyle w:val="Bibliography"/>
          </w:pPr>
        </w:pPrChange>
      </w:pPr>
      <w:r w:rsidRPr="005F17C5">
        <w:rPr>
          <w:rFonts w:ascii="Times New Roman" w:hAnsi="Times New Roman" w:cs="Times New Roman"/>
          <w:sz w:val="24"/>
          <w:szCs w:val="24"/>
        </w:rPr>
        <w:t>[7]</w:t>
      </w:r>
      <w:r w:rsidRPr="005F17C5">
        <w:rPr>
          <w:rFonts w:ascii="Times New Roman" w:hAnsi="Times New Roman" w:cs="Times New Roman"/>
          <w:sz w:val="24"/>
          <w:szCs w:val="24"/>
        </w:rPr>
        <w:tab/>
        <w:t xml:space="preserve">A. L. Albright, “Pediatric brain tumors,” </w:t>
      </w:r>
      <w:r w:rsidRPr="005F17C5">
        <w:rPr>
          <w:rFonts w:ascii="Times New Roman" w:hAnsi="Times New Roman" w:cs="Times New Roman"/>
          <w:i/>
          <w:iCs/>
          <w:sz w:val="24"/>
          <w:szCs w:val="24"/>
        </w:rPr>
        <w:t>CA. Cancer J. Clin.</w:t>
      </w:r>
      <w:r w:rsidRPr="005F17C5">
        <w:rPr>
          <w:rFonts w:ascii="Times New Roman" w:hAnsi="Times New Roman" w:cs="Times New Roman"/>
          <w:sz w:val="24"/>
          <w:szCs w:val="24"/>
        </w:rPr>
        <w:t>, vol. 43, no. 5, pp. 272–288, 1993, doi: 10.3322/canjclin.43.5.272.</w:t>
      </w:r>
    </w:p>
    <w:p w14:paraId="7F62EE9D" w14:textId="77777777" w:rsidR="00914178" w:rsidRPr="005F17C5" w:rsidRDefault="00914178">
      <w:pPr>
        <w:pStyle w:val="Bibliography"/>
        <w:spacing w:line="480" w:lineRule="auto"/>
        <w:rPr>
          <w:rFonts w:ascii="Times New Roman" w:hAnsi="Times New Roman" w:cs="Times New Roman"/>
          <w:sz w:val="24"/>
          <w:szCs w:val="24"/>
        </w:rPr>
        <w:pPrChange w:id="697" w:author="Julia Christensen" w:date="2023-12-05T15:53:00Z">
          <w:pPr>
            <w:pStyle w:val="Bibliography"/>
          </w:pPr>
        </w:pPrChange>
      </w:pPr>
      <w:r w:rsidRPr="005F17C5">
        <w:rPr>
          <w:rFonts w:ascii="Times New Roman" w:hAnsi="Times New Roman" w:cs="Times New Roman"/>
          <w:sz w:val="24"/>
          <w:szCs w:val="24"/>
        </w:rPr>
        <w:t>[8]</w:t>
      </w:r>
      <w:r w:rsidRPr="005F17C5">
        <w:rPr>
          <w:rFonts w:ascii="Times New Roman" w:hAnsi="Times New Roman" w:cs="Times New Roman"/>
          <w:sz w:val="24"/>
          <w:szCs w:val="24"/>
        </w:rPr>
        <w:tab/>
        <w:t xml:space="preserve">M. Zhao, Y. Liu, G. Ding, D. Qu, and H. Qu, “Online database for brain cancer-implicated genes: exploring the subtype-specific mechanisms of brain cancer,” </w:t>
      </w:r>
      <w:r w:rsidRPr="005F17C5">
        <w:rPr>
          <w:rFonts w:ascii="Times New Roman" w:hAnsi="Times New Roman" w:cs="Times New Roman"/>
          <w:i/>
          <w:iCs/>
          <w:sz w:val="24"/>
          <w:szCs w:val="24"/>
        </w:rPr>
        <w:t>BMC Genomics</w:t>
      </w:r>
      <w:r w:rsidRPr="005F17C5">
        <w:rPr>
          <w:rFonts w:ascii="Times New Roman" w:hAnsi="Times New Roman" w:cs="Times New Roman"/>
          <w:sz w:val="24"/>
          <w:szCs w:val="24"/>
        </w:rPr>
        <w:t>, vol. 22, no. 1, p. 458, Jun. 2021, doi: 10.1186/s12864-021-07793-x.</w:t>
      </w:r>
    </w:p>
    <w:p w14:paraId="1168F5AC" w14:textId="77777777" w:rsidR="00914178" w:rsidRPr="005F17C5" w:rsidRDefault="00914178">
      <w:pPr>
        <w:pStyle w:val="Bibliography"/>
        <w:spacing w:line="480" w:lineRule="auto"/>
        <w:rPr>
          <w:rFonts w:ascii="Times New Roman" w:hAnsi="Times New Roman" w:cs="Times New Roman"/>
          <w:sz w:val="24"/>
          <w:szCs w:val="24"/>
        </w:rPr>
        <w:pPrChange w:id="698" w:author="Julia Christensen" w:date="2023-12-05T15:53:00Z">
          <w:pPr>
            <w:pStyle w:val="Bibliography"/>
          </w:pPr>
        </w:pPrChange>
      </w:pPr>
      <w:r w:rsidRPr="005F17C5">
        <w:rPr>
          <w:rFonts w:ascii="Times New Roman" w:hAnsi="Times New Roman" w:cs="Times New Roman"/>
          <w:sz w:val="24"/>
          <w:szCs w:val="24"/>
        </w:rPr>
        <w:lastRenderedPageBreak/>
        <w:t>[9]</w:t>
      </w:r>
      <w:r w:rsidRPr="005F17C5">
        <w:rPr>
          <w:rFonts w:ascii="Times New Roman" w:hAnsi="Times New Roman" w:cs="Times New Roman"/>
          <w:sz w:val="24"/>
          <w:szCs w:val="24"/>
        </w:rPr>
        <w:tab/>
        <w:t xml:space="preserve">C.-H. Wei, A. Allot, R. Leaman, and Z. Lu, “PubTator central: automated concept annotation for biomedical full text articles,” </w:t>
      </w:r>
      <w:r w:rsidRPr="005F17C5">
        <w:rPr>
          <w:rFonts w:ascii="Times New Roman" w:hAnsi="Times New Roman" w:cs="Times New Roman"/>
          <w:i/>
          <w:iCs/>
          <w:sz w:val="24"/>
          <w:szCs w:val="24"/>
        </w:rPr>
        <w:t>Nucleic Acids Res.</w:t>
      </w:r>
      <w:r w:rsidRPr="005F17C5">
        <w:rPr>
          <w:rFonts w:ascii="Times New Roman" w:hAnsi="Times New Roman" w:cs="Times New Roman"/>
          <w:sz w:val="24"/>
          <w:szCs w:val="24"/>
        </w:rPr>
        <w:t>, vol. 47, no. W1, pp. W587–W593, Jul. 2019, doi: 10.1093/nar/gkz389.</w:t>
      </w:r>
    </w:p>
    <w:p w14:paraId="02A58C0C" w14:textId="59FE96AA" w:rsidR="00914178" w:rsidRDefault="00914178" w:rsidP="005F17C5">
      <w:pPr>
        <w:pStyle w:val="Bibliography"/>
        <w:spacing w:line="480" w:lineRule="auto"/>
        <w:rPr>
          <w:ins w:id="699" w:author="Julia Christensen" w:date="2023-12-05T15:55:00Z"/>
          <w:rFonts w:ascii="Times New Roman" w:hAnsi="Times New Roman" w:cs="Times New Roman"/>
          <w:sz w:val="24"/>
          <w:szCs w:val="24"/>
        </w:rPr>
      </w:pPr>
      <w:r w:rsidRPr="005F17C5">
        <w:rPr>
          <w:rFonts w:ascii="Times New Roman" w:hAnsi="Times New Roman" w:cs="Times New Roman"/>
          <w:sz w:val="24"/>
          <w:szCs w:val="24"/>
        </w:rPr>
        <w:t>[10]</w:t>
      </w:r>
      <w:r w:rsidRPr="005F17C5">
        <w:rPr>
          <w:rFonts w:ascii="Times New Roman" w:hAnsi="Times New Roman" w:cs="Times New Roman"/>
          <w:sz w:val="24"/>
          <w:szCs w:val="24"/>
        </w:rPr>
        <w:tab/>
      </w:r>
      <w:ins w:id="700" w:author="Julia Christensen" w:date="2023-12-05T15:55:00Z">
        <w:r w:rsidR="00AD7B7C" w:rsidRPr="005F17C5">
          <w:rPr>
            <w:rFonts w:ascii="Times New Roman" w:hAnsi="Times New Roman" w:cs="Times New Roman"/>
            <w:sz w:val="24"/>
            <w:szCs w:val="24"/>
          </w:rPr>
          <w:t xml:space="preserve">National Center for Biotechnology Information. </w:t>
        </w:r>
      </w:ins>
      <w:r w:rsidRPr="005F17C5">
        <w:rPr>
          <w:rFonts w:ascii="Times New Roman" w:hAnsi="Times New Roman" w:cs="Times New Roman"/>
          <w:sz w:val="24"/>
          <w:szCs w:val="24"/>
        </w:rPr>
        <w:t>“</w:t>
      </w:r>
      <w:ins w:id="701" w:author="Julia Christensen" w:date="2023-12-05T15:55:00Z">
        <w:r w:rsidR="00AD7B7C" w:rsidRPr="00D34E64">
          <w:rPr>
            <w:rFonts w:ascii="Times New Roman" w:hAnsi="Times New Roman" w:cs="Times New Roman"/>
            <w:sz w:val="24"/>
            <w:szCs w:val="24"/>
          </w:rPr>
          <w:t>BRAF B-Raf proto-oncogene, serine/threonine kinase [ Homo sapiens (human)]</w:t>
        </w:r>
        <w:r w:rsidR="008E54C4">
          <w:rPr>
            <w:rFonts w:ascii="Times New Roman" w:hAnsi="Times New Roman" w:cs="Times New Roman"/>
            <w:sz w:val="24"/>
            <w:szCs w:val="24"/>
          </w:rPr>
          <w:t>,</w:t>
        </w:r>
      </w:ins>
      <w:del w:id="702" w:author="Julia Christensen" w:date="2023-12-05T15:55:00Z">
        <w:r w:rsidRPr="005F17C5" w:rsidDel="00AD7B7C">
          <w:rPr>
            <w:rFonts w:ascii="Times New Roman" w:hAnsi="Times New Roman" w:cs="Times New Roman"/>
            <w:sz w:val="24"/>
            <w:szCs w:val="24"/>
          </w:rPr>
          <w:delText>National Center for Biotechnology Information.</w:delText>
        </w:r>
      </w:del>
      <w:r w:rsidRPr="005F17C5">
        <w:rPr>
          <w:rFonts w:ascii="Times New Roman" w:hAnsi="Times New Roman" w:cs="Times New Roman"/>
          <w:sz w:val="24"/>
          <w:szCs w:val="24"/>
        </w:rPr>
        <w:t xml:space="preserve">” Accessed: Dec. 05, 2023. [Online]. Available: </w:t>
      </w:r>
      <w:ins w:id="703" w:author="Julia Christensen" w:date="2023-12-05T15:55:00Z">
        <w:r w:rsidR="008E54C4" w:rsidRPr="008E54C4">
          <w:rPr>
            <w:rFonts w:ascii="Times New Roman" w:hAnsi="Times New Roman" w:cs="Times New Roman"/>
            <w:sz w:val="24"/>
            <w:szCs w:val="24"/>
          </w:rPr>
          <w:t>https://www.ncbi.nlm.nih.gov/gene/673#summary</w:t>
        </w:r>
      </w:ins>
      <w:del w:id="704" w:author="Julia Christensen" w:date="2023-12-05T15:55:00Z">
        <w:r w:rsidRPr="005F17C5" w:rsidDel="008E54C4">
          <w:rPr>
            <w:rFonts w:ascii="Times New Roman" w:hAnsi="Times New Roman" w:cs="Times New Roman"/>
            <w:sz w:val="24"/>
            <w:szCs w:val="24"/>
          </w:rPr>
          <w:delText>https://www.ncbi.nlm.nih.gov/</w:delText>
        </w:r>
      </w:del>
    </w:p>
    <w:p w14:paraId="69CD366E" w14:textId="0AFFD3EA" w:rsidR="008E54C4" w:rsidRPr="00AF125C" w:rsidRDefault="008E54C4">
      <w:pPr>
        <w:spacing w:line="480" w:lineRule="auto"/>
        <w:ind w:left="540" w:hanging="540"/>
        <w:rPr>
          <w:rFonts w:ascii="Times New Roman" w:hAnsi="Times New Roman" w:cs="Times New Roman"/>
          <w:sz w:val="24"/>
          <w:szCs w:val="24"/>
        </w:rPr>
        <w:pPrChange w:id="705" w:author="Julia Christensen" w:date="2023-12-05T15:56:00Z">
          <w:pPr>
            <w:pStyle w:val="Bibliography"/>
          </w:pPr>
        </w:pPrChange>
      </w:pPr>
      <w:ins w:id="706" w:author="Julia Christensen" w:date="2023-12-05T15:55:00Z">
        <w:r w:rsidRPr="00AF125C">
          <w:rPr>
            <w:rFonts w:ascii="Times New Roman" w:hAnsi="Times New Roman" w:cs="Times New Roman"/>
            <w:sz w:val="24"/>
            <w:szCs w:val="24"/>
            <w:rPrChange w:id="707" w:author="Julia Christensen" w:date="2023-12-05T15:56:00Z">
              <w:rPr/>
            </w:rPrChange>
          </w:rPr>
          <w:t>[</w:t>
        </w:r>
      </w:ins>
      <w:ins w:id="708" w:author="Julia Christensen" w:date="2023-12-05T15:56:00Z">
        <w:r w:rsidRPr="00AF125C">
          <w:rPr>
            <w:rFonts w:ascii="Times New Roman" w:hAnsi="Times New Roman" w:cs="Times New Roman"/>
            <w:sz w:val="24"/>
            <w:szCs w:val="24"/>
            <w:rPrChange w:id="709" w:author="Julia Christensen" w:date="2023-12-05T15:56:00Z">
              <w:rPr/>
            </w:rPrChange>
          </w:rPr>
          <w:t xml:space="preserve">10 a] </w:t>
        </w:r>
        <w:r w:rsidRPr="00AF125C">
          <w:rPr>
            <w:rFonts w:ascii="Times New Roman" w:hAnsi="Times New Roman" w:cs="Times New Roman"/>
            <w:sz w:val="24"/>
            <w:szCs w:val="24"/>
          </w:rPr>
          <w:t>National Center for Biotechnology Information. “</w:t>
        </w:r>
        <w:r w:rsidR="007D72D1" w:rsidRPr="007D72D1">
          <w:rPr>
            <w:rFonts w:ascii="Times New Roman" w:hAnsi="Times New Roman" w:cs="Times New Roman"/>
            <w:sz w:val="24"/>
            <w:szCs w:val="24"/>
          </w:rPr>
          <w:t>MGMT O-6-methylguanine-DNA methyltransferase [ Homo sapiens (human)]</w:t>
        </w:r>
        <w:r w:rsidRPr="00AF125C">
          <w:rPr>
            <w:rFonts w:ascii="Times New Roman" w:hAnsi="Times New Roman" w:cs="Times New Roman"/>
            <w:sz w:val="24"/>
            <w:szCs w:val="24"/>
          </w:rPr>
          <w:t>,” Accessed: Dec. 05, 2023. [Online]. Available: https://www.ncbi.nlm.nih.gov/gene/673#summary</w:t>
        </w:r>
      </w:ins>
      <w:ins w:id="710" w:author="Julia Christensen" w:date="2023-12-05T15:57:00Z">
        <w:r w:rsidR="007D72D1" w:rsidRPr="007D72D1">
          <w:rPr>
            <w:rFonts w:ascii="Times New Roman" w:hAnsi="Times New Roman" w:cs="Times New Roman"/>
            <w:sz w:val="24"/>
            <w:szCs w:val="24"/>
          </w:rPr>
          <w:t>https://www.ncbi.nlm.nih.gov/gene/4255</w:t>
        </w:r>
      </w:ins>
    </w:p>
    <w:p w14:paraId="23FA638E" w14:textId="77777777" w:rsidR="00914178" w:rsidRPr="005F17C5" w:rsidRDefault="00914178">
      <w:pPr>
        <w:pStyle w:val="Bibliography"/>
        <w:spacing w:line="480" w:lineRule="auto"/>
        <w:rPr>
          <w:rFonts w:ascii="Times New Roman" w:hAnsi="Times New Roman" w:cs="Times New Roman"/>
          <w:sz w:val="24"/>
          <w:szCs w:val="24"/>
        </w:rPr>
        <w:pPrChange w:id="711" w:author="Julia Christensen" w:date="2023-12-05T15:53:00Z">
          <w:pPr>
            <w:pStyle w:val="Bibliography"/>
          </w:pPr>
        </w:pPrChange>
      </w:pPr>
      <w:r w:rsidRPr="005F17C5">
        <w:rPr>
          <w:rFonts w:ascii="Times New Roman" w:hAnsi="Times New Roman" w:cs="Times New Roman"/>
          <w:sz w:val="24"/>
          <w:szCs w:val="24"/>
        </w:rPr>
        <w:t>[11]</w:t>
      </w:r>
      <w:r w:rsidRPr="005F17C5">
        <w:rPr>
          <w:rFonts w:ascii="Times New Roman" w:hAnsi="Times New Roman" w:cs="Times New Roman"/>
          <w:sz w:val="24"/>
          <w:szCs w:val="24"/>
        </w:rPr>
        <w:tab/>
        <w:t xml:space="preserve">M. Zhao, P. Kim, R. Mitra, J. Zhao, and Z. Zhao, “TSGene 2.0: an updated literature-based knowledgebase for tumor suppressor genes,” </w:t>
      </w:r>
      <w:r w:rsidRPr="005F17C5">
        <w:rPr>
          <w:rFonts w:ascii="Times New Roman" w:hAnsi="Times New Roman" w:cs="Times New Roman"/>
          <w:i/>
          <w:iCs/>
          <w:sz w:val="24"/>
          <w:szCs w:val="24"/>
        </w:rPr>
        <w:t>Nucleic Acids Res.</w:t>
      </w:r>
      <w:r w:rsidRPr="005F17C5">
        <w:rPr>
          <w:rFonts w:ascii="Times New Roman" w:hAnsi="Times New Roman" w:cs="Times New Roman"/>
          <w:sz w:val="24"/>
          <w:szCs w:val="24"/>
        </w:rPr>
        <w:t>, vol. 44, no. D1, pp. D1023–D1031, Jan. 2016, doi: 10.1093/nar/gkv1268.</w:t>
      </w:r>
    </w:p>
    <w:p w14:paraId="57CA0518" w14:textId="77777777" w:rsidR="00914178" w:rsidRPr="005F17C5" w:rsidRDefault="00914178">
      <w:pPr>
        <w:pStyle w:val="Bibliography"/>
        <w:spacing w:line="480" w:lineRule="auto"/>
        <w:rPr>
          <w:rFonts w:ascii="Times New Roman" w:hAnsi="Times New Roman" w:cs="Times New Roman"/>
          <w:sz w:val="24"/>
          <w:szCs w:val="24"/>
        </w:rPr>
        <w:pPrChange w:id="712" w:author="Julia Christensen" w:date="2023-12-05T15:53:00Z">
          <w:pPr>
            <w:pStyle w:val="Bibliography"/>
          </w:pPr>
        </w:pPrChange>
      </w:pPr>
      <w:r w:rsidRPr="005F17C5">
        <w:rPr>
          <w:rFonts w:ascii="Times New Roman" w:hAnsi="Times New Roman" w:cs="Times New Roman"/>
          <w:sz w:val="24"/>
          <w:szCs w:val="24"/>
        </w:rPr>
        <w:t>[12]</w:t>
      </w:r>
      <w:r w:rsidRPr="005F17C5">
        <w:rPr>
          <w:rFonts w:ascii="Times New Roman" w:hAnsi="Times New Roman" w:cs="Times New Roman"/>
          <w:sz w:val="24"/>
          <w:szCs w:val="24"/>
        </w:rPr>
        <w:tab/>
        <w:t xml:space="preserve">Y. Liu, M. Luo, Z. Jin, M. Zhao, and H. Qu, “dbLGL: an online leukemia gene and literature database for the retrospective comparison of adult and childhood leukemia genetics with literature evidence,” </w:t>
      </w:r>
      <w:r w:rsidRPr="005F17C5">
        <w:rPr>
          <w:rFonts w:ascii="Times New Roman" w:hAnsi="Times New Roman" w:cs="Times New Roman"/>
          <w:i/>
          <w:iCs/>
          <w:sz w:val="24"/>
          <w:szCs w:val="24"/>
        </w:rPr>
        <w:t>Database</w:t>
      </w:r>
      <w:r w:rsidRPr="005F17C5">
        <w:rPr>
          <w:rFonts w:ascii="Times New Roman" w:hAnsi="Times New Roman" w:cs="Times New Roman"/>
          <w:sz w:val="24"/>
          <w:szCs w:val="24"/>
        </w:rPr>
        <w:t>, vol. 2018, p. bay062, Jan. 2018, doi: 10.1093/database/bay062.</w:t>
      </w:r>
    </w:p>
    <w:p w14:paraId="16E446F2" w14:textId="0CE0B91D" w:rsidR="003C579A" w:rsidRPr="005F17C5" w:rsidDel="00765321" w:rsidRDefault="00901034">
      <w:pPr>
        <w:tabs>
          <w:tab w:val="left" w:pos="720"/>
        </w:tabs>
        <w:spacing w:line="480" w:lineRule="auto"/>
        <w:ind w:firstLine="720"/>
        <w:rPr>
          <w:del w:id="713" w:author="Julia Christensen" w:date="2023-12-05T08:10:00Z"/>
          <w:rFonts w:ascii="Times New Roman" w:eastAsia="Times New Roman" w:hAnsi="Times New Roman" w:cs="Times New Roman"/>
          <w:b/>
          <w:sz w:val="24"/>
          <w:szCs w:val="24"/>
        </w:rPr>
        <w:pPrChange w:id="714" w:author="Julia Christensen" w:date="2023-12-05T15:53:00Z">
          <w:pPr>
            <w:spacing w:line="480" w:lineRule="auto"/>
            <w:ind w:firstLine="720"/>
          </w:pPr>
        </w:pPrChange>
      </w:pPr>
      <w:moveFromRangeStart w:id="715" w:author="Julia Christensen" w:date="2023-12-05T08:09:00Z" w:name="move152656211"/>
      <w:moveFrom w:id="716" w:author="Julia Christensen" w:date="2023-12-05T08:09:00Z">
        <w:r w:rsidRPr="005F17C5" w:rsidDel="00765321">
          <w:rPr>
            <w:rFonts w:ascii="Times New Roman" w:eastAsia="Times New Roman" w:hAnsi="Times New Roman" w:cs="Times New Roman"/>
            <w:b/>
            <w:sz w:val="24"/>
            <w:szCs w:val="24"/>
          </w:rPr>
          <w:t>Referenc</w:t>
        </w:r>
        <w:del w:id="717" w:author="Julia Christensen" w:date="2023-12-05T08:10:00Z">
          <w:r w:rsidRPr="005F17C5" w:rsidDel="00765321">
            <w:rPr>
              <w:rFonts w:ascii="Times New Roman" w:eastAsia="Times New Roman" w:hAnsi="Times New Roman" w:cs="Times New Roman"/>
              <w:b/>
              <w:sz w:val="24"/>
              <w:szCs w:val="24"/>
            </w:rPr>
            <w:delText>es</w:delText>
          </w:r>
        </w:del>
      </w:moveFrom>
      <w:moveFromRangeEnd w:id="715"/>
      <w:del w:id="718" w:author="Julia Christensen" w:date="2023-12-05T08:10:00Z">
        <w:r w:rsidRPr="005F17C5" w:rsidDel="00765321">
          <w:rPr>
            <w:rFonts w:ascii="Times New Roman" w:eastAsia="Times New Roman" w:hAnsi="Times New Roman" w:cs="Times New Roman"/>
            <w:b/>
            <w:sz w:val="24"/>
            <w:szCs w:val="24"/>
          </w:rPr>
          <w:delText xml:space="preserve"> </w:delText>
        </w:r>
      </w:del>
    </w:p>
    <w:p w14:paraId="4E8280E3" w14:textId="454EA0E0" w:rsidR="003C579A" w:rsidRPr="005F17C5" w:rsidDel="00765321" w:rsidRDefault="00DE29D9">
      <w:pPr>
        <w:spacing w:line="480" w:lineRule="auto"/>
        <w:ind w:firstLine="720"/>
        <w:rPr>
          <w:del w:id="719" w:author="Julia Christensen" w:date="2023-12-05T08:10:00Z"/>
          <w:rFonts w:ascii="Times New Roman" w:eastAsia="Times New Roman" w:hAnsi="Times New Roman" w:cs="Times New Roman"/>
          <w:sz w:val="24"/>
          <w:szCs w:val="24"/>
        </w:rPr>
        <w:pPrChange w:id="720" w:author="Julia Christensen" w:date="2023-12-05T15:53:00Z">
          <w:pPr>
            <w:widowControl w:val="0"/>
            <w:pBdr>
              <w:top w:val="nil"/>
              <w:left w:val="nil"/>
              <w:bottom w:val="nil"/>
              <w:right w:val="nil"/>
              <w:between w:val="nil"/>
            </w:pBdr>
            <w:spacing w:line="480" w:lineRule="auto"/>
            <w:ind w:left="504" w:hanging="504"/>
          </w:pPr>
        </w:pPrChange>
      </w:pPr>
      <w:del w:id="721" w:author="Julia Christensen" w:date="2023-12-05T08:10:00Z">
        <w:r w:rsidRPr="005F17C5" w:rsidDel="00765321">
          <w:rPr>
            <w:rFonts w:ascii="Times New Roman" w:hAnsi="Times New Roman" w:cs="Times New Roman"/>
            <w:sz w:val="24"/>
            <w:szCs w:val="24"/>
            <w:rPrChange w:id="722" w:author="Julia Christensen" w:date="2023-12-05T15:53:00Z">
              <w:rPr/>
            </w:rPrChange>
          </w:rPr>
          <w:fldChar w:fldCharType="begin"/>
        </w:r>
        <w:r w:rsidRPr="005F17C5" w:rsidDel="00765321">
          <w:rPr>
            <w:rFonts w:ascii="Times New Roman" w:hAnsi="Times New Roman" w:cs="Times New Roman"/>
            <w:sz w:val="24"/>
            <w:szCs w:val="24"/>
            <w:rPrChange w:id="723"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24"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[1]</w:delText>
        </w:r>
        <w:r w:rsidR="00901034" w:rsidRPr="005F17C5" w:rsidDel="00765321">
          <w:rPr>
            <w:rFonts w:ascii="Times New Roman" w:eastAsia="Times New Roman" w:hAnsi="Times New Roman" w:cs="Times New Roman"/>
            <w:sz w:val="24"/>
            <w:szCs w:val="24"/>
          </w:rPr>
          <w:tab/>
          <w:delText>L. M. DeAngelis, “Brain Tumors | NEJM,” The New England Journal of Medicine. Accessed: Oct. 03, 2023. [Online]. Available: https://www.nejm.org/doi/full/10.1056/NEJM200101113440207</w:delText>
        </w:r>
        <w:r w:rsidRPr="005F17C5" w:rsidDel="00765321">
          <w:rPr>
            <w:rFonts w:ascii="Times New Roman" w:eastAsia="Times New Roman" w:hAnsi="Times New Roman" w:cs="Times New Roman"/>
            <w:sz w:val="24"/>
            <w:szCs w:val="24"/>
          </w:rPr>
          <w:fldChar w:fldCharType="end"/>
        </w:r>
      </w:del>
    </w:p>
    <w:p w14:paraId="7F976F89" w14:textId="7BC5C44E" w:rsidR="003C579A" w:rsidRPr="005F17C5" w:rsidDel="00765321" w:rsidRDefault="00DE29D9">
      <w:pPr>
        <w:spacing w:line="480" w:lineRule="auto"/>
        <w:ind w:firstLine="720"/>
        <w:rPr>
          <w:del w:id="725" w:author="Julia Christensen" w:date="2023-12-05T08:10:00Z"/>
          <w:rFonts w:ascii="Times New Roman" w:eastAsia="Times New Roman" w:hAnsi="Times New Roman" w:cs="Times New Roman"/>
          <w:sz w:val="24"/>
          <w:szCs w:val="24"/>
        </w:rPr>
        <w:pPrChange w:id="726" w:author="Julia Christensen" w:date="2023-12-05T15:53:00Z">
          <w:pPr>
            <w:widowControl w:val="0"/>
            <w:pBdr>
              <w:top w:val="nil"/>
              <w:left w:val="nil"/>
              <w:bottom w:val="nil"/>
              <w:right w:val="nil"/>
              <w:between w:val="nil"/>
            </w:pBdr>
            <w:spacing w:line="480" w:lineRule="auto"/>
            <w:ind w:left="504" w:hanging="504"/>
          </w:pPr>
        </w:pPrChange>
      </w:pPr>
      <w:del w:id="727" w:author="Julia Christensen" w:date="2023-12-05T08:10:00Z">
        <w:r w:rsidRPr="005F17C5" w:rsidDel="00765321">
          <w:rPr>
            <w:rFonts w:ascii="Times New Roman" w:hAnsi="Times New Roman" w:cs="Times New Roman"/>
            <w:sz w:val="24"/>
            <w:szCs w:val="24"/>
            <w:rPrChange w:id="728" w:author="Julia Christensen" w:date="2023-12-05T15:53:00Z">
              <w:rPr/>
            </w:rPrChange>
          </w:rPr>
          <w:fldChar w:fldCharType="begin"/>
        </w:r>
        <w:r w:rsidRPr="005F17C5" w:rsidDel="00765321">
          <w:rPr>
            <w:rFonts w:ascii="Times New Roman" w:hAnsi="Times New Roman" w:cs="Times New Roman"/>
            <w:sz w:val="24"/>
            <w:szCs w:val="24"/>
            <w:rPrChange w:id="729"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30"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[2]</w:delText>
        </w:r>
        <w:r w:rsidR="00901034" w:rsidRPr="005F17C5" w:rsidDel="00765321">
          <w:rPr>
            <w:rFonts w:ascii="Times New Roman" w:eastAsia="Times New Roman" w:hAnsi="Times New Roman" w:cs="Times New Roman"/>
            <w:sz w:val="24"/>
            <w:szCs w:val="24"/>
          </w:rPr>
          <w:tab/>
          <w:delText>“What causes brain tumours?,” The Brain Tumour Charity. Accessed: Oct. 12, 2023. [Online]. Available: https://www.thebraintumourcharity.org/brain-tumour-diagnosis-treatment/how-brain-tumours-are-diagnosed/brain-tumour-biology/what-causes-brain-tumours/</w:delText>
        </w:r>
        <w:r w:rsidRPr="005F17C5" w:rsidDel="00765321">
          <w:rPr>
            <w:rFonts w:ascii="Times New Roman" w:eastAsia="Times New Roman" w:hAnsi="Times New Roman" w:cs="Times New Roman"/>
            <w:sz w:val="24"/>
            <w:szCs w:val="24"/>
          </w:rPr>
          <w:fldChar w:fldCharType="end"/>
        </w:r>
      </w:del>
    </w:p>
    <w:p w14:paraId="6F9ECA43" w14:textId="3C82E378" w:rsidR="003C579A" w:rsidRPr="005F17C5" w:rsidDel="00765321" w:rsidRDefault="00DE29D9">
      <w:pPr>
        <w:spacing w:line="480" w:lineRule="auto"/>
        <w:ind w:firstLine="720"/>
        <w:rPr>
          <w:del w:id="731" w:author="Julia Christensen" w:date="2023-12-05T08:10:00Z"/>
          <w:rFonts w:ascii="Times New Roman" w:eastAsia="Times New Roman" w:hAnsi="Times New Roman" w:cs="Times New Roman"/>
          <w:sz w:val="24"/>
          <w:szCs w:val="24"/>
        </w:rPr>
        <w:pPrChange w:id="732" w:author="Julia Christensen" w:date="2023-12-05T15:53:00Z">
          <w:pPr>
            <w:widowControl w:val="0"/>
            <w:pBdr>
              <w:top w:val="nil"/>
              <w:left w:val="nil"/>
              <w:bottom w:val="nil"/>
              <w:right w:val="nil"/>
              <w:between w:val="nil"/>
            </w:pBdr>
            <w:spacing w:line="480" w:lineRule="auto"/>
            <w:ind w:left="504" w:hanging="504"/>
          </w:pPr>
        </w:pPrChange>
      </w:pPr>
      <w:del w:id="733" w:author="Julia Christensen" w:date="2023-12-05T08:10:00Z">
        <w:r w:rsidRPr="005F17C5" w:rsidDel="00765321">
          <w:rPr>
            <w:rFonts w:ascii="Times New Roman" w:hAnsi="Times New Roman" w:cs="Times New Roman"/>
            <w:sz w:val="24"/>
            <w:szCs w:val="24"/>
            <w:rPrChange w:id="734" w:author="Julia Christensen" w:date="2023-12-05T15:53:00Z">
              <w:rPr/>
            </w:rPrChange>
          </w:rPr>
          <w:fldChar w:fldCharType="begin"/>
        </w:r>
        <w:r w:rsidRPr="005F17C5" w:rsidDel="00765321">
          <w:rPr>
            <w:rFonts w:ascii="Times New Roman" w:hAnsi="Times New Roman" w:cs="Times New Roman"/>
            <w:sz w:val="24"/>
            <w:szCs w:val="24"/>
            <w:rPrChange w:id="735"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36"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[3]</w:delText>
        </w:r>
        <w:r w:rsidR="00901034" w:rsidRPr="005F17C5" w:rsidDel="00765321">
          <w:rPr>
            <w:rFonts w:ascii="Times New Roman" w:eastAsia="Times New Roman" w:hAnsi="Times New Roman" w:cs="Times New Roman"/>
            <w:sz w:val="24"/>
            <w:szCs w:val="24"/>
          </w:rPr>
          <w:tab/>
          <w:delText>“Genes: Function, makeup, Human Genome Project, and research.” Accessed: Oct. 12, 2023. [Online]. Available: https://www.medicalnewstoday.com/articles/120574</w:delText>
        </w:r>
        <w:r w:rsidRPr="005F17C5" w:rsidDel="00765321">
          <w:rPr>
            <w:rFonts w:ascii="Times New Roman" w:eastAsia="Times New Roman" w:hAnsi="Times New Roman" w:cs="Times New Roman"/>
            <w:sz w:val="24"/>
            <w:szCs w:val="24"/>
          </w:rPr>
          <w:fldChar w:fldCharType="end"/>
        </w:r>
      </w:del>
    </w:p>
    <w:p w14:paraId="39C250F8" w14:textId="66EC6DD3" w:rsidR="003C579A" w:rsidRPr="005F17C5" w:rsidDel="00765321" w:rsidRDefault="00DE29D9">
      <w:pPr>
        <w:spacing w:line="480" w:lineRule="auto"/>
        <w:ind w:firstLine="720"/>
        <w:rPr>
          <w:del w:id="737" w:author="Julia Christensen" w:date="2023-12-05T08:10:00Z"/>
          <w:rFonts w:ascii="Times New Roman" w:eastAsia="Times New Roman" w:hAnsi="Times New Roman" w:cs="Times New Roman"/>
          <w:sz w:val="24"/>
          <w:szCs w:val="24"/>
        </w:rPr>
        <w:pPrChange w:id="738" w:author="Julia Christensen" w:date="2023-12-05T15:53:00Z">
          <w:pPr>
            <w:widowControl w:val="0"/>
            <w:pBdr>
              <w:top w:val="nil"/>
              <w:left w:val="nil"/>
              <w:bottom w:val="nil"/>
              <w:right w:val="nil"/>
              <w:between w:val="nil"/>
            </w:pBdr>
            <w:spacing w:line="480" w:lineRule="auto"/>
            <w:ind w:left="504" w:hanging="504"/>
          </w:pPr>
        </w:pPrChange>
      </w:pPr>
      <w:del w:id="739" w:author="Julia Christensen" w:date="2023-12-05T08:10:00Z">
        <w:r w:rsidRPr="005F17C5" w:rsidDel="00765321">
          <w:rPr>
            <w:rFonts w:ascii="Times New Roman" w:hAnsi="Times New Roman" w:cs="Times New Roman"/>
            <w:sz w:val="24"/>
            <w:szCs w:val="24"/>
            <w:rPrChange w:id="740" w:author="Julia Christensen" w:date="2023-12-05T15:53:00Z">
              <w:rPr/>
            </w:rPrChange>
          </w:rPr>
          <w:fldChar w:fldCharType="begin"/>
        </w:r>
        <w:r w:rsidRPr="005F17C5" w:rsidDel="00765321">
          <w:rPr>
            <w:rFonts w:ascii="Times New Roman" w:hAnsi="Times New Roman" w:cs="Times New Roman"/>
            <w:sz w:val="24"/>
            <w:szCs w:val="24"/>
            <w:rPrChange w:id="741"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42"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[4]</w:delText>
        </w:r>
        <w:r w:rsidR="00901034" w:rsidRPr="005F17C5" w:rsidDel="00765321">
          <w:rPr>
            <w:rFonts w:ascii="Times New Roman" w:eastAsia="Times New Roman" w:hAnsi="Times New Roman" w:cs="Times New Roman"/>
            <w:sz w:val="24"/>
            <w:szCs w:val="24"/>
          </w:rPr>
          <w:tab/>
          <w:delText>“Types of Brain and Spinal Cord Tumors in Children.” Accessed: Oct. 03, 2023. [Online]. Available: https://www.cancer.org/cancer/types/brain-spinal-cord-tumors-children/about/types-of-brain-and-spinal-tumors.html</w:delText>
        </w:r>
        <w:r w:rsidRPr="005F17C5" w:rsidDel="00765321">
          <w:rPr>
            <w:rFonts w:ascii="Times New Roman" w:eastAsia="Times New Roman" w:hAnsi="Times New Roman" w:cs="Times New Roman"/>
            <w:sz w:val="24"/>
            <w:szCs w:val="24"/>
          </w:rPr>
          <w:fldChar w:fldCharType="end"/>
        </w:r>
      </w:del>
    </w:p>
    <w:p w14:paraId="6EA911D5" w14:textId="011A2E32" w:rsidR="003C579A" w:rsidRPr="005F17C5" w:rsidDel="00765321" w:rsidRDefault="00DE29D9">
      <w:pPr>
        <w:spacing w:line="480" w:lineRule="auto"/>
        <w:ind w:firstLine="720"/>
        <w:rPr>
          <w:del w:id="743" w:author="Julia Christensen" w:date="2023-12-05T08:10:00Z"/>
          <w:rFonts w:ascii="Times New Roman" w:eastAsia="Times New Roman" w:hAnsi="Times New Roman" w:cs="Times New Roman"/>
          <w:sz w:val="24"/>
          <w:szCs w:val="24"/>
        </w:rPr>
        <w:pPrChange w:id="744" w:author="Julia Christensen" w:date="2023-12-05T15:53:00Z">
          <w:pPr>
            <w:widowControl w:val="0"/>
            <w:pBdr>
              <w:top w:val="nil"/>
              <w:left w:val="nil"/>
              <w:bottom w:val="nil"/>
              <w:right w:val="nil"/>
              <w:between w:val="nil"/>
            </w:pBdr>
            <w:spacing w:line="480" w:lineRule="auto"/>
            <w:ind w:left="504" w:hanging="504"/>
          </w:pPr>
        </w:pPrChange>
      </w:pPr>
      <w:del w:id="745" w:author="Julia Christensen" w:date="2023-12-05T08:10:00Z">
        <w:r w:rsidRPr="005F17C5" w:rsidDel="00765321">
          <w:rPr>
            <w:rFonts w:ascii="Times New Roman" w:hAnsi="Times New Roman" w:cs="Times New Roman"/>
            <w:sz w:val="24"/>
            <w:szCs w:val="24"/>
            <w:rPrChange w:id="746" w:author="Julia Christensen" w:date="2023-12-05T15:53:00Z">
              <w:rPr/>
            </w:rPrChange>
          </w:rPr>
          <w:fldChar w:fldCharType="begin"/>
        </w:r>
        <w:r w:rsidRPr="005F17C5" w:rsidDel="00765321">
          <w:rPr>
            <w:rFonts w:ascii="Times New Roman" w:hAnsi="Times New Roman" w:cs="Times New Roman"/>
            <w:sz w:val="24"/>
            <w:szCs w:val="24"/>
            <w:rPrChange w:id="747"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48"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[5]</w:delText>
        </w:r>
        <w:r w:rsidR="00901034" w:rsidRPr="005F17C5" w:rsidDel="00765321">
          <w:rPr>
            <w:rFonts w:ascii="Times New Roman" w:eastAsia="Times New Roman" w:hAnsi="Times New Roman" w:cs="Times New Roman"/>
            <w:sz w:val="24"/>
            <w:szCs w:val="24"/>
          </w:rPr>
          <w:tab/>
          <w:delText xml:space="preserve">M. Zhao, Y. Liu, G. Ding, D. Qu, and H. Qu, “Online database for brain cancer-implicated genes: exploring the subtype-specific mechanisms of brain cancer,”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749" w:author="Julia Christensen" w:date="2023-12-05T15:53:00Z">
              <w:rPr/>
            </w:rPrChange>
          </w:rPr>
          <w:fldChar w:fldCharType="begin"/>
        </w:r>
        <w:r w:rsidRPr="005F17C5" w:rsidDel="00765321">
          <w:rPr>
            <w:rFonts w:ascii="Times New Roman" w:hAnsi="Times New Roman" w:cs="Times New Roman"/>
            <w:sz w:val="24"/>
            <w:szCs w:val="24"/>
            <w:rPrChange w:id="750"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51"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BMC Genomics</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752" w:author="Julia Christensen" w:date="2023-12-05T15:53:00Z">
              <w:rPr/>
            </w:rPrChange>
          </w:rPr>
          <w:fldChar w:fldCharType="begin"/>
        </w:r>
        <w:r w:rsidRPr="005F17C5" w:rsidDel="00765321">
          <w:rPr>
            <w:rFonts w:ascii="Times New Roman" w:hAnsi="Times New Roman" w:cs="Times New Roman"/>
            <w:sz w:val="24"/>
            <w:szCs w:val="24"/>
            <w:rPrChange w:id="753"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54"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22, no. 1, p. 458, Jun. 2021, doi: 10.1186/s12864-021-07793-x.</w:delText>
        </w:r>
        <w:r w:rsidRPr="005F17C5" w:rsidDel="00765321">
          <w:rPr>
            <w:rFonts w:ascii="Times New Roman" w:eastAsia="Times New Roman" w:hAnsi="Times New Roman" w:cs="Times New Roman"/>
            <w:sz w:val="24"/>
            <w:szCs w:val="24"/>
          </w:rPr>
          <w:fldChar w:fldCharType="end"/>
        </w:r>
      </w:del>
    </w:p>
    <w:p w14:paraId="671E0D1D" w14:textId="0502C065" w:rsidR="003C579A" w:rsidRPr="005F17C5" w:rsidDel="00765321" w:rsidRDefault="00DE29D9">
      <w:pPr>
        <w:spacing w:line="480" w:lineRule="auto"/>
        <w:ind w:firstLine="720"/>
        <w:rPr>
          <w:del w:id="755" w:author="Julia Christensen" w:date="2023-12-05T08:10:00Z"/>
          <w:rFonts w:ascii="Times New Roman" w:eastAsia="Times New Roman" w:hAnsi="Times New Roman" w:cs="Times New Roman"/>
          <w:sz w:val="24"/>
          <w:szCs w:val="24"/>
        </w:rPr>
        <w:pPrChange w:id="756" w:author="Julia Christensen" w:date="2023-12-05T15:53:00Z">
          <w:pPr>
            <w:widowControl w:val="0"/>
            <w:pBdr>
              <w:top w:val="nil"/>
              <w:left w:val="nil"/>
              <w:bottom w:val="nil"/>
              <w:right w:val="nil"/>
              <w:between w:val="nil"/>
            </w:pBdr>
            <w:spacing w:line="480" w:lineRule="auto"/>
            <w:ind w:left="504" w:hanging="504"/>
          </w:pPr>
        </w:pPrChange>
      </w:pPr>
      <w:del w:id="757" w:author="Julia Christensen" w:date="2023-12-05T08:10:00Z">
        <w:r w:rsidRPr="005F17C5" w:rsidDel="00765321">
          <w:rPr>
            <w:rFonts w:ascii="Times New Roman" w:hAnsi="Times New Roman" w:cs="Times New Roman"/>
            <w:sz w:val="24"/>
            <w:szCs w:val="24"/>
            <w:rPrChange w:id="758" w:author="Julia Christensen" w:date="2023-12-05T15:53:00Z">
              <w:rPr/>
            </w:rPrChange>
          </w:rPr>
          <w:fldChar w:fldCharType="begin"/>
        </w:r>
        <w:r w:rsidRPr="005F17C5" w:rsidDel="00765321">
          <w:rPr>
            <w:rFonts w:ascii="Times New Roman" w:hAnsi="Times New Roman" w:cs="Times New Roman"/>
            <w:sz w:val="24"/>
            <w:szCs w:val="24"/>
            <w:rPrChange w:id="759"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60"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[6]</w:delText>
        </w:r>
        <w:r w:rsidR="00901034" w:rsidRPr="005F17C5" w:rsidDel="00765321">
          <w:rPr>
            <w:rFonts w:ascii="Times New Roman" w:eastAsia="Times New Roman" w:hAnsi="Times New Roman" w:cs="Times New Roman"/>
            <w:sz w:val="24"/>
            <w:szCs w:val="24"/>
          </w:rPr>
          <w:tab/>
          <w:delText xml:space="preserve">A. L. Albright, “Pediatric brain tumors,”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761" w:author="Julia Christensen" w:date="2023-12-05T15:53:00Z">
              <w:rPr/>
            </w:rPrChange>
          </w:rPr>
          <w:fldChar w:fldCharType="begin"/>
        </w:r>
        <w:r w:rsidRPr="005F17C5" w:rsidDel="00765321">
          <w:rPr>
            <w:rFonts w:ascii="Times New Roman" w:hAnsi="Times New Roman" w:cs="Times New Roman"/>
            <w:sz w:val="24"/>
            <w:szCs w:val="24"/>
            <w:rPrChange w:id="762"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63"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CA. Cancer J. Clin.</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764" w:author="Julia Christensen" w:date="2023-12-05T15:53:00Z">
              <w:rPr/>
            </w:rPrChange>
          </w:rPr>
          <w:fldChar w:fldCharType="begin"/>
        </w:r>
        <w:r w:rsidRPr="005F17C5" w:rsidDel="00765321">
          <w:rPr>
            <w:rFonts w:ascii="Times New Roman" w:hAnsi="Times New Roman" w:cs="Times New Roman"/>
            <w:sz w:val="24"/>
            <w:szCs w:val="24"/>
            <w:rPrChange w:id="765"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66"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43, no. 5, pp. 272–288, 1993, doi: 10.3322/canjclin.43.5.272.</w:delText>
        </w:r>
        <w:r w:rsidRPr="005F17C5" w:rsidDel="00765321">
          <w:rPr>
            <w:rFonts w:ascii="Times New Roman" w:eastAsia="Times New Roman" w:hAnsi="Times New Roman" w:cs="Times New Roman"/>
            <w:sz w:val="24"/>
            <w:szCs w:val="24"/>
          </w:rPr>
          <w:fldChar w:fldCharType="end"/>
        </w:r>
      </w:del>
    </w:p>
    <w:p w14:paraId="06EA11BE" w14:textId="24CE6173" w:rsidR="003C579A" w:rsidRPr="005F17C5" w:rsidDel="00765321" w:rsidRDefault="00DE29D9">
      <w:pPr>
        <w:spacing w:line="480" w:lineRule="auto"/>
        <w:ind w:firstLine="720"/>
        <w:rPr>
          <w:del w:id="767" w:author="Julia Christensen" w:date="2023-12-05T08:10:00Z"/>
          <w:rFonts w:ascii="Times New Roman" w:eastAsia="Times New Roman" w:hAnsi="Times New Roman" w:cs="Times New Roman"/>
          <w:sz w:val="24"/>
          <w:szCs w:val="24"/>
        </w:rPr>
        <w:pPrChange w:id="768" w:author="Julia Christensen" w:date="2023-12-05T15:53:00Z">
          <w:pPr>
            <w:widowControl w:val="0"/>
            <w:pBdr>
              <w:top w:val="nil"/>
              <w:left w:val="nil"/>
              <w:bottom w:val="nil"/>
              <w:right w:val="nil"/>
              <w:between w:val="nil"/>
            </w:pBdr>
            <w:spacing w:line="480" w:lineRule="auto"/>
            <w:ind w:left="504" w:hanging="504"/>
          </w:pPr>
        </w:pPrChange>
      </w:pPr>
      <w:del w:id="769" w:author="Julia Christensen" w:date="2023-12-05T08:10:00Z">
        <w:r w:rsidRPr="005F17C5" w:rsidDel="00765321">
          <w:rPr>
            <w:rFonts w:ascii="Times New Roman" w:hAnsi="Times New Roman" w:cs="Times New Roman"/>
            <w:sz w:val="24"/>
            <w:szCs w:val="24"/>
            <w:rPrChange w:id="770" w:author="Julia Christensen" w:date="2023-12-05T15:53:00Z">
              <w:rPr/>
            </w:rPrChange>
          </w:rPr>
          <w:fldChar w:fldCharType="begin"/>
        </w:r>
        <w:r w:rsidRPr="005F17C5" w:rsidDel="00765321">
          <w:rPr>
            <w:rFonts w:ascii="Times New Roman" w:hAnsi="Times New Roman" w:cs="Times New Roman"/>
            <w:sz w:val="24"/>
            <w:szCs w:val="24"/>
            <w:rPrChange w:id="771"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72"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[7]</w:delText>
        </w:r>
        <w:r w:rsidR="00901034" w:rsidRPr="005F17C5" w:rsidDel="00765321">
          <w:rPr>
            <w:rFonts w:ascii="Times New Roman" w:eastAsia="Times New Roman" w:hAnsi="Times New Roman" w:cs="Times New Roman"/>
            <w:sz w:val="24"/>
            <w:szCs w:val="24"/>
          </w:rPr>
          <w:tab/>
          <w:delText xml:space="preserve">C.-H. Wei, A. Allot, R. Leaman, and Z. Lu, “PubTator central: automated concept annotation for biomedical full text articles,”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773" w:author="Julia Christensen" w:date="2023-12-05T15:53:00Z">
              <w:rPr/>
            </w:rPrChange>
          </w:rPr>
          <w:fldChar w:fldCharType="begin"/>
        </w:r>
        <w:r w:rsidRPr="005F17C5" w:rsidDel="00765321">
          <w:rPr>
            <w:rFonts w:ascii="Times New Roman" w:hAnsi="Times New Roman" w:cs="Times New Roman"/>
            <w:sz w:val="24"/>
            <w:szCs w:val="24"/>
            <w:rPrChange w:id="774"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75"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Nucleic Acids Res.</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776" w:author="Julia Christensen" w:date="2023-12-05T15:53:00Z">
              <w:rPr/>
            </w:rPrChange>
          </w:rPr>
          <w:fldChar w:fldCharType="begin"/>
        </w:r>
        <w:r w:rsidRPr="005F17C5" w:rsidDel="00765321">
          <w:rPr>
            <w:rFonts w:ascii="Times New Roman" w:hAnsi="Times New Roman" w:cs="Times New Roman"/>
            <w:sz w:val="24"/>
            <w:szCs w:val="24"/>
            <w:rPrChange w:id="777"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78"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47, no. W1, pp. W587–W593, Jul. 2019, doi: 10.1093/nar/gkz389.</w:delText>
        </w:r>
        <w:r w:rsidRPr="005F17C5" w:rsidDel="00765321">
          <w:rPr>
            <w:rFonts w:ascii="Times New Roman" w:eastAsia="Times New Roman" w:hAnsi="Times New Roman" w:cs="Times New Roman"/>
            <w:sz w:val="24"/>
            <w:szCs w:val="24"/>
          </w:rPr>
          <w:fldChar w:fldCharType="end"/>
        </w:r>
      </w:del>
    </w:p>
    <w:p w14:paraId="5CB75155" w14:textId="2836173E" w:rsidR="003C579A" w:rsidRPr="005F17C5" w:rsidDel="00765321" w:rsidRDefault="00DE29D9">
      <w:pPr>
        <w:spacing w:line="480" w:lineRule="auto"/>
        <w:ind w:firstLine="720"/>
        <w:rPr>
          <w:del w:id="779" w:author="Julia Christensen" w:date="2023-12-05T08:10:00Z"/>
          <w:rFonts w:ascii="Times New Roman" w:eastAsia="Times New Roman" w:hAnsi="Times New Roman" w:cs="Times New Roman"/>
          <w:sz w:val="24"/>
          <w:szCs w:val="24"/>
        </w:rPr>
        <w:pPrChange w:id="780" w:author="Julia Christensen" w:date="2023-12-05T15:53:00Z">
          <w:pPr>
            <w:widowControl w:val="0"/>
            <w:pBdr>
              <w:top w:val="nil"/>
              <w:left w:val="nil"/>
              <w:bottom w:val="nil"/>
              <w:right w:val="nil"/>
              <w:between w:val="nil"/>
            </w:pBdr>
            <w:spacing w:line="480" w:lineRule="auto"/>
            <w:ind w:left="504" w:hanging="504"/>
          </w:pPr>
        </w:pPrChange>
      </w:pPr>
      <w:del w:id="781" w:author="Julia Christensen" w:date="2023-12-05T08:10:00Z">
        <w:r w:rsidRPr="005F17C5" w:rsidDel="00765321">
          <w:rPr>
            <w:rFonts w:ascii="Times New Roman" w:hAnsi="Times New Roman" w:cs="Times New Roman"/>
            <w:sz w:val="24"/>
            <w:szCs w:val="24"/>
            <w:rPrChange w:id="782" w:author="Julia Christensen" w:date="2023-12-05T15:53:00Z">
              <w:rPr/>
            </w:rPrChange>
          </w:rPr>
          <w:fldChar w:fldCharType="begin"/>
        </w:r>
        <w:r w:rsidRPr="005F17C5" w:rsidDel="00765321">
          <w:rPr>
            <w:rFonts w:ascii="Times New Roman" w:hAnsi="Times New Roman" w:cs="Times New Roman"/>
            <w:sz w:val="24"/>
            <w:szCs w:val="24"/>
            <w:rPrChange w:id="783"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84"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[8]</w:delText>
        </w:r>
        <w:r w:rsidR="00901034" w:rsidRPr="005F17C5" w:rsidDel="00765321">
          <w:rPr>
            <w:rFonts w:ascii="Times New Roman" w:eastAsia="Times New Roman" w:hAnsi="Times New Roman" w:cs="Times New Roman"/>
            <w:sz w:val="24"/>
            <w:szCs w:val="24"/>
          </w:rPr>
          <w:tab/>
          <w:delText xml:space="preserve">M. Zhao, P. Kim, R. Mitra, J. Zhao, and Z. Zhao, “TSGene 2.0: an updated literature-based knowledgebase for tumor suppressor genes,”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785" w:author="Julia Christensen" w:date="2023-12-05T15:53:00Z">
              <w:rPr/>
            </w:rPrChange>
          </w:rPr>
          <w:fldChar w:fldCharType="begin"/>
        </w:r>
        <w:r w:rsidRPr="005F17C5" w:rsidDel="00765321">
          <w:rPr>
            <w:rFonts w:ascii="Times New Roman" w:hAnsi="Times New Roman" w:cs="Times New Roman"/>
            <w:sz w:val="24"/>
            <w:szCs w:val="24"/>
            <w:rPrChange w:id="786"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87"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Nucleic Acids Res.</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788" w:author="Julia Christensen" w:date="2023-12-05T15:53:00Z">
              <w:rPr/>
            </w:rPrChange>
          </w:rPr>
          <w:fldChar w:fldCharType="begin"/>
        </w:r>
        <w:r w:rsidRPr="005F17C5" w:rsidDel="00765321">
          <w:rPr>
            <w:rFonts w:ascii="Times New Roman" w:hAnsi="Times New Roman" w:cs="Times New Roman"/>
            <w:sz w:val="24"/>
            <w:szCs w:val="24"/>
            <w:rPrChange w:id="789"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90"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44, no. D1, pp. D1023–D1031, Jan. 2016, doi: 10.1093/nar/gkv1268.</w:delText>
        </w:r>
        <w:r w:rsidRPr="005F17C5" w:rsidDel="00765321">
          <w:rPr>
            <w:rFonts w:ascii="Times New Roman" w:eastAsia="Times New Roman" w:hAnsi="Times New Roman" w:cs="Times New Roman"/>
            <w:sz w:val="24"/>
            <w:szCs w:val="24"/>
          </w:rPr>
          <w:fldChar w:fldCharType="end"/>
        </w:r>
      </w:del>
    </w:p>
    <w:p w14:paraId="7FB80344" w14:textId="40EDAC6D" w:rsidR="003C579A" w:rsidRPr="005F17C5" w:rsidRDefault="00DE29D9">
      <w:pPr>
        <w:tabs>
          <w:tab w:val="left" w:pos="3533"/>
        </w:tabs>
        <w:spacing w:line="480" w:lineRule="auto"/>
        <w:ind w:firstLine="720"/>
        <w:rPr>
          <w:rFonts w:ascii="Times New Roman" w:eastAsia="Times New Roman" w:hAnsi="Times New Roman" w:cs="Times New Roman"/>
          <w:sz w:val="24"/>
          <w:szCs w:val="24"/>
        </w:rPr>
        <w:pPrChange w:id="791" w:author="Julia Christensen" w:date="2023-12-05T15:53:00Z">
          <w:pPr>
            <w:widowControl w:val="0"/>
            <w:pBdr>
              <w:top w:val="nil"/>
              <w:left w:val="nil"/>
              <w:bottom w:val="nil"/>
              <w:right w:val="nil"/>
              <w:between w:val="nil"/>
            </w:pBdr>
            <w:spacing w:line="480" w:lineRule="auto"/>
            <w:ind w:left="504" w:hanging="504"/>
          </w:pPr>
        </w:pPrChange>
      </w:pPr>
      <w:del w:id="792" w:author="Julia Christensen" w:date="2023-12-05T08:10:00Z">
        <w:r w:rsidRPr="005F17C5" w:rsidDel="00765321">
          <w:rPr>
            <w:rFonts w:ascii="Times New Roman" w:hAnsi="Times New Roman" w:cs="Times New Roman"/>
            <w:sz w:val="24"/>
            <w:szCs w:val="24"/>
            <w:rPrChange w:id="793" w:author="Julia Christensen" w:date="2023-12-05T15:53:00Z">
              <w:rPr/>
            </w:rPrChange>
          </w:rPr>
          <w:fldChar w:fldCharType="begin"/>
        </w:r>
        <w:r w:rsidRPr="005F17C5" w:rsidDel="00765321">
          <w:rPr>
            <w:rFonts w:ascii="Times New Roman" w:hAnsi="Times New Roman" w:cs="Times New Roman"/>
            <w:sz w:val="24"/>
            <w:szCs w:val="24"/>
            <w:rPrChange w:id="794"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95"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[9]</w:delText>
        </w:r>
        <w:r w:rsidR="00901034" w:rsidRPr="005F17C5" w:rsidDel="00765321">
          <w:rPr>
            <w:rFonts w:ascii="Times New Roman" w:eastAsia="Times New Roman" w:hAnsi="Times New Roman" w:cs="Times New Roman"/>
            <w:sz w:val="24"/>
            <w:szCs w:val="24"/>
          </w:rPr>
          <w:tab/>
          <w:delText xml:space="preserve">Y. Liu, M. Luo, Z. Jin, M. Zhao, and H. Qu, “dbLGL: an online leukemia gene and literature database for the retrospective comparison of adult and childhood leukemia genetics with literature evidence,” </w:delText>
        </w:r>
        <w:r w:rsidRPr="005F17C5" w:rsidDel="00765321">
          <w:rPr>
            <w:rFonts w:ascii="Times New Roman" w:eastAsia="Times New Roman" w:hAnsi="Times New Roman" w:cs="Times New Roman"/>
            <w:sz w:val="24"/>
            <w:szCs w:val="24"/>
          </w:rPr>
          <w:fldChar w:fldCharType="end"/>
        </w:r>
        <w:r w:rsidRPr="005F17C5" w:rsidDel="00765321">
          <w:rPr>
            <w:rFonts w:ascii="Times New Roman" w:hAnsi="Times New Roman" w:cs="Times New Roman"/>
            <w:sz w:val="24"/>
            <w:szCs w:val="24"/>
            <w:rPrChange w:id="796" w:author="Julia Christensen" w:date="2023-12-05T15:53:00Z">
              <w:rPr/>
            </w:rPrChange>
          </w:rPr>
          <w:fldChar w:fldCharType="begin"/>
        </w:r>
        <w:r w:rsidRPr="005F17C5" w:rsidDel="00765321">
          <w:rPr>
            <w:rFonts w:ascii="Times New Roman" w:hAnsi="Times New Roman" w:cs="Times New Roman"/>
            <w:sz w:val="24"/>
            <w:szCs w:val="24"/>
            <w:rPrChange w:id="797"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798" w:author="Julia Christensen" w:date="2023-12-05T15:53:00Z">
              <w:rPr>
                <w:rFonts w:ascii="Times New Roman" w:eastAsia="Times New Roman" w:hAnsi="Times New Roman" w:cs="Times New Roman"/>
                <w:i/>
                <w:sz w:val="24"/>
                <w:szCs w:val="24"/>
              </w:rPr>
            </w:rPrChange>
          </w:rPr>
          <w:fldChar w:fldCharType="separate"/>
        </w:r>
        <w:r w:rsidR="00901034" w:rsidRPr="005F17C5" w:rsidDel="00765321">
          <w:rPr>
            <w:rFonts w:ascii="Times New Roman" w:eastAsia="Times New Roman" w:hAnsi="Times New Roman" w:cs="Times New Roman"/>
            <w:i/>
            <w:sz w:val="24"/>
            <w:szCs w:val="24"/>
          </w:rPr>
          <w:delText>Database</w:delText>
        </w:r>
        <w:r w:rsidRPr="005F17C5" w:rsidDel="00765321">
          <w:rPr>
            <w:rFonts w:ascii="Times New Roman" w:eastAsia="Times New Roman" w:hAnsi="Times New Roman" w:cs="Times New Roman"/>
            <w:i/>
            <w:sz w:val="24"/>
            <w:szCs w:val="24"/>
          </w:rPr>
          <w:fldChar w:fldCharType="end"/>
        </w:r>
        <w:r w:rsidRPr="005F17C5" w:rsidDel="00765321">
          <w:rPr>
            <w:rFonts w:ascii="Times New Roman" w:hAnsi="Times New Roman" w:cs="Times New Roman"/>
            <w:sz w:val="24"/>
            <w:szCs w:val="24"/>
            <w:rPrChange w:id="799" w:author="Julia Christensen" w:date="2023-12-05T15:53:00Z">
              <w:rPr/>
            </w:rPrChange>
          </w:rPr>
          <w:fldChar w:fldCharType="begin"/>
        </w:r>
        <w:r w:rsidRPr="005F17C5" w:rsidDel="00765321">
          <w:rPr>
            <w:rFonts w:ascii="Times New Roman" w:hAnsi="Times New Roman" w:cs="Times New Roman"/>
            <w:sz w:val="24"/>
            <w:szCs w:val="24"/>
            <w:rPrChange w:id="800" w:author="Julia Christensen" w:date="2023-12-05T15:53:00Z">
              <w:rPr/>
            </w:rPrChange>
          </w:rPr>
          <w:delInstrText>HYPERLINK "https://www.zotero.org/google-docs/?sh5Sma" \h</w:delInstrText>
        </w:r>
        <w:r w:rsidRPr="006C2E9F" w:rsidDel="00765321">
          <w:rPr>
            <w:rFonts w:ascii="Times New Roman" w:hAnsi="Times New Roman" w:cs="Times New Roman"/>
            <w:sz w:val="24"/>
            <w:szCs w:val="24"/>
          </w:rPr>
        </w:r>
        <w:r w:rsidRPr="005F17C5" w:rsidDel="00765321">
          <w:rPr>
            <w:rFonts w:ascii="Times New Roman" w:hAnsi="Times New Roman" w:cs="Times New Roman"/>
            <w:sz w:val="24"/>
            <w:szCs w:val="24"/>
            <w:rPrChange w:id="801" w:author="Julia Christensen" w:date="2023-12-05T15:53:00Z">
              <w:rPr>
                <w:rFonts w:ascii="Times New Roman" w:eastAsia="Times New Roman" w:hAnsi="Times New Roman" w:cs="Times New Roman"/>
                <w:sz w:val="24"/>
                <w:szCs w:val="24"/>
              </w:rPr>
            </w:rPrChange>
          </w:rPr>
          <w:fldChar w:fldCharType="separate"/>
        </w:r>
        <w:r w:rsidR="00901034" w:rsidRPr="005F17C5" w:rsidDel="00765321">
          <w:rPr>
            <w:rFonts w:ascii="Times New Roman" w:eastAsia="Times New Roman" w:hAnsi="Times New Roman" w:cs="Times New Roman"/>
            <w:sz w:val="24"/>
            <w:szCs w:val="24"/>
          </w:rPr>
          <w:delText>, vol. 2018, p. bay062, Jan. 2018, doi: 10.1093/database/bay062.</w:delText>
        </w:r>
        <w:r w:rsidRPr="005F17C5" w:rsidDel="00765321">
          <w:rPr>
            <w:rFonts w:ascii="Times New Roman" w:eastAsia="Times New Roman" w:hAnsi="Times New Roman" w:cs="Times New Roman"/>
            <w:sz w:val="24"/>
            <w:szCs w:val="24"/>
          </w:rPr>
          <w:fldChar w:fldCharType="end"/>
        </w:r>
      </w:del>
      <w:ins w:id="802" w:author="Julia Christensen" w:date="2023-12-05T08:10:00Z">
        <w:r w:rsidR="0009129E" w:rsidRPr="005F17C5">
          <w:rPr>
            <w:rFonts w:ascii="Times New Roman" w:eastAsia="Times New Roman" w:hAnsi="Times New Roman" w:cs="Times New Roman"/>
            <w:sz w:val="24"/>
            <w:szCs w:val="24"/>
          </w:rPr>
          <w:tab/>
        </w:r>
      </w:ins>
    </w:p>
    <w:sectPr w:rsidR="003C579A" w:rsidRPr="005F17C5" w:rsidSect="00BD3988">
      <w:footerReference w:type="default" r:id="rId3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cik,Garrett M.(Computer Science)" w:date="2023-11-18T14:40:00Z" w:initials="DMS">
    <w:p w14:paraId="2DC558C1" w14:textId="77777777" w:rsidR="001276F9" w:rsidRDefault="001276F9" w:rsidP="00E77503">
      <w:r>
        <w:rPr>
          <w:rStyle w:val="CommentReference"/>
        </w:rPr>
        <w:annotationRef/>
      </w:r>
      <w:r>
        <w:rPr>
          <w:sz w:val="20"/>
          <w:szCs w:val="20"/>
        </w:rPr>
        <w:t>This is great! 😊</w:t>
      </w:r>
      <w:r>
        <w:rPr>
          <w:sz w:val="20"/>
          <w:szCs w:val="20"/>
        </w:rPr>
        <w:cr/>
      </w:r>
      <w:r>
        <w:rPr>
          <w:sz w:val="20"/>
          <w:szCs w:val="20"/>
        </w:rPr>
        <w:cr/>
        <w:t>You did a really nice job with all sections, and your Results section is set up extremely well with placeholders so that it should be straightforward to complete once you get the results.</w:t>
      </w:r>
      <w:r>
        <w:rPr>
          <w:sz w:val="20"/>
          <w:szCs w:val="20"/>
        </w:rPr>
        <w:cr/>
      </w:r>
      <w:r>
        <w:rPr>
          <w:sz w:val="20"/>
          <w:szCs w:val="20"/>
        </w:rPr>
        <w:cr/>
        <w:t xml:space="preserve">Your Methods section is very detailed, and actually contains a little too much detail for a research paper. You don’t need to change it, but you should know. It reads a little more like a tutorial then methods, and some details could be omitted, such as the fact that you used Notepad and that you were working with a split screen. </w:t>
      </w:r>
      <w:r>
        <w:rPr>
          <w:sz w:val="20"/>
          <w:szCs w:val="20"/>
        </w:rPr>
        <w:cr/>
      </w:r>
      <w:r>
        <w:rPr>
          <w:sz w:val="20"/>
          <w:szCs w:val="20"/>
        </w:rPr>
        <w:cr/>
        <w:t>The purpose of the Methods section is so that someone reading it can repeat what you’ve done and get the same results, and for example if you didn’t mention Notepad they could use another text editor without any issues.</w:t>
      </w:r>
    </w:p>
  </w:comment>
  <w:comment w:id="73" w:author="Dancik,Garrett M.(Computer Science)" w:date="2023-11-18T14:07:00Z" w:initials="DMS">
    <w:p w14:paraId="40639876" w14:textId="21B477E0" w:rsidR="00162C2E" w:rsidRDefault="00162C2E" w:rsidP="009445FD">
      <w:r>
        <w:rPr>
          <w:rStyle w:val="CommentReference"/>
        </w:rPr>
        <w:annotationRef/>
      </w:r>
      <w:r>
        <w:rPr>
          <w:color w:val="000000"/>
          <w:sz w:val="20"/>
          <w:szCs w:val="20"/>
        </w:rPr>
        <w:t xml:space="preserve">Check your citations, as this doesn’t seem to the correct reference for this. Lung cancer also is the leading cause of cancer deaths in the U.S., </w:t>
      </w:r>
      <w:hyperlink r:id="rId1" w:history="1">
        <w:r w:rsidRPr="009445FD">
          <w:rPr>
            <w:rStyle w:val="Hyperlink"/>
            <w:sz w:val="20"/>
            <w:szCs w:val="20"/>
          </w:rPr>
          <w:t>https://seer.cancer.gov/statfacts/html/common.html</w:t>
        </w:r>
      </w:hyperlink>
      <w:r>
        <w:rPr>
          <w:color w:val="000000"/>
          <w:sz w:val="20"/>
          <w:szCs w:val="20"/>
        </w:rPr>
        <w:t xml:space="preserve">. </w:t>
      </w:r>
    </w:p>
  </w:comment>
  <w:comment w:id="105" w:author="Dancik,Garrett M.(Computer Science)" w:date="2023-11-18T14:09:00Z" w:initials="DMS">
    <w:p w14:paraId="4F5832A5" w14:textId="77777777" w:rsidR="00162C2E" w:rsidRDefault="00162C2E" w:rsidP="00723352">
      <w:r>
        <w:rPr>
          <w:rStyle w:val="CommentReference"/>
        </w:rPr>
        <w:annotationRef/>
      </w:r>
      <w:r>
        <w:rPr>
          <w:color w:val="000000"/>
          <w:sz w:val="20"/>
          <w:szCs w:val="20"/>
        </w:rPr>
        <w:t>You are really giving background here, not describing your own work.</w:t>
      </w:r>
    </w:p>
  </w:comment>
  <w:comment w:id="146" w:author="Dancik,Garrett M.(Computer Science)" w:date="2023-11-18T14:12:00Z" w:initials="DMS">
    <w:p w14:paraId="5D6B01E4" w14:textId="77777777" w:rsidR="008879F8" w:rsidRDefault="008879F8" w:rsidP="001F3D28">
      <w:r>
        <w:rPr>
          <w:rStyle w:val="CommentReference"/>
        </w:rPr>
        <w:annotationRef/>
      </w:r>
      <w:r>
        <w:rPr>
          <w:color w:val="000000"/>
          <w:sz w:val="20"/>
          <w:szCs w:val="20"/>
        </w:rPr>
        <w:t>You should refer to these as Figures (Figure 1, etc) rather than Images.</w:t>
      </w:r>
    </w:p>
  </w:comment>
  <w:comment w:id="265" w:author="Dancik,Garrett M.(Computer Science)" w:date="2023-11-18T14:42:00Z" w:initials="DMS">
    <w:p w14:paraId="4265D4DE" w14:textId="77777777" w:rsidR="001276F9" w:rsidRDefault="001276F9" w:rsidP="00493DFD">
      <w:r>
        <w:rPr>
          <w:rStyle w:val="CommentReference"/>
        </w:rPr>
        <w:annotationRef/>
      </w:r>
      <w:r>
        <w:rPr>
          <w:color w:val="000000"/>
          <w:sz w:val="20"/>
          <w:szCs w:val="20"/>
        </w:rPr>
        <w:t>If you used any modules this should be mentioned.</w:t>
      </w:r>
    </w:p>
  </w:comment>
  <w:comment w:id="360" w:author="Dancik,Garrett M.(Computer Science)" w:date="2023-11-18T14:25:00Z" w:initials="DMS">
    <w:p w14:paraId="51E15C9F" w14:textId="7805DCD1" w:rsidR="00E90F4B" w:rsidRDefault="00E90F4B" w:rsidP="001965A1">
      <w:r>
        <w:rPr>
          <w:rStyle w:val="CommentReference"/>
        </w:rPr>
        <w:annotationRef/>
      </w:r>
      <w:r>
        <w:rPr>
          <w:color w:val="000000"/>
          <w:sz w:val="20"/>
          <w:szCs w:val="20"/>
        </w:rPr>
        <w:t>You should include the URL template that you used here, and also describe it. This is important because it is here that you would specify you are retrieving entries in JSON format, for example.</w:t>
      </w:r>
    </w:p>
  </w:comment>
  <w:comment w:id="443" w:author="Dancik,Garrett M.(Computer Science)" w:date="2023-11-18T14:26:00Z" w:initials="DMS">
    <w:p w14:paraId="4FC113FA" w14:textId="77777777" w:rsidR="00E90F4B" w:rsidRDefault="00E90F4B" w:rsidP="004B3EA9">
      <w:r>
        <w:rPr>
          <w:rStyle w:val="CommentReference"/>
        </w:rPr>
        <w:annotationRef/>
      </w:r>
      <w:r>
        <w:rPr>
          <w:color w:val="000000"/>
          <w:sz w:val="20"/>
          <w:szCs w:val="20"/>
        </w:rPr>
        <w:t>Include the link</w:t>
      </w:r>
    </w:p>
  </w:comment>
  <w:comment w:id="449" w:author="Dancik,Garrett M.(Computer Science)" w:date="2023-11-18T14:26:00Z" w:initials="DMS">
    <w:p w14:paraId="273BD615" w14:textId="77777777" w:rsidR="00E90F4B" w:rsidRDefault="00E90F4B" w:rsidP="00CA4EE3">
      <w:r>
        <w:rPr>
          <w:rStyle w:val="CommentReference"/>
        </w:rPr>
        <w:annotationRef/>
      </w:r>
      <w:r>
        <w:rPr>
          <w:color w:val="000000"/>
          <w:sz w:val="20"/>
          <w:szCs w:val="20"/>
        </w:rPr>
        <w:t>Include the link</w:t>
      </w:r>
    </w:p>
  </w:comment>
  <w:comment w:id="552" w:author="Dancik,Garrett M.(Computer Science)" w:date="2023-11-18T14:40:00Z" w:initials="DMS">
    <w:p w14:paraId="2DD335AB" w14:textId="77777777" w:rsidR="001276F9" w:rsidRDefault="001276F9" w:rsidP="00527B6A">
      <w:r>
        <w:rPr>
          <w:rStyle w:val="CommentReference"/>
        </w:rPr>
        <w:annotationRef/>
      </w:r>
      <w:r>
        <w:rPr>
          <w:sz w:val="20"/>
          <w:szCs w:val="20"/>
        </w:rPr>
        <w:t>You should definitely give some background on the top 2 (or more) genes that you find.</w:t>
      </w:r>
    </w:p>
  </w:comment>
  <w:comment w:id="611" w:author="Dancik,Garrett M.(Computer Science)" w:date="2023-11-18T14:28:00Z" w:initials="DMS">
    <w:p w14:paraId="6A1998B8" w14:textId="51A971C8" w:rsidR="003472E2" w:rsidRDefault="003472E2" w:rsidP="00E4485A">
      <w:r>
        <w:rPr>
          <w:rStyle w:val="CommentReference"/>
        </w:rPr>
        <w:annotationRef/>
      </w:r>
      <w:r>
        <w:rPr>
          <w:color w:val="000000"/>
          <w:sz w:val="20"/>
          <w:szCs w:val="20"/>
        </w:rPr>
        <w:t xml:space="preserve">Can you also mention how many total brain cancer articles there 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C558C1" w15:done="1"/>
  <w15:commentEx w15:paraId="40639876" w15:done="0"/>
  <w15:commentEx w15:paraId="4F5832A5" w15:done="0"/>
  <w15:commentEx w15:paraId="5D6B01E4" w15:done="0"/>
  <w15:commentEx w15:paraId="4265D4DE" w15:done="1"/>
  <w15:commentEx w15:paraId="51E15C9F" w15:done="1"/>
  <w15:commentEx w15:paraId="4FC113FA" w15:done="1"/>
  <w15:commentEx w15:paraId="273BD615" w15:done="1"/>
  <w15:commentEx w15:paraId="2DD335AB" w15:done="1"/>
  <w15:commentEx w15:paraId="6A1998B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34B42" w16cex:dateUtc="2023-11-18T19:40:00Z"/>
  <w16cex:commentExtensible w16cex:durableId="290343BA" w16cex:dateUtc="2023-11-18T19:07:00Z"/>
  <w16cex:commentExtensible w16cex:durableId="29034432" w16cex:dateUtc="2023-11-18T19:09:00Z"/>
  <w16cex:commentExtensible w16cex:durableId="290344C2" w16cex:dateUtc="2023-11-18T19:12:00Z"/>
  <w16cex:commentExtensible w16cex:durableId="29034BD1" w16cex:dateUtc="2023-11-18T19:42:00Z"/>
  <w16cex:commentExtensible w16cex:durableId="290347C1" w16cex:dateUtc="2023-11-18T19:25:00Z"/>
  <w16cex:commentExtensible w16cex:durableId="290347FE" w16cex:dateUtc="2023-11-18T19:26:00Z"/>
  <w16cex:commentExtensible w16cex:durableId="29034809" w16cex:dateUtc="2023-11-18T19:26:00Z"/>
  <w16cex:commentExtensible w16cex:durableId="29034B67" w16cex:dateUtc="2023-11-18T19:40:00Z"/>
  <w16cex:commentExtensible w16cex:durableId="29034897" w16cex:dateUtc="2023-11-18T1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C558C1" w16cid:durableId="29034B42"/>
  <w16cid:commentId w16cid:paraId="40639876" w16cid:durableId="290343BA"/>
  <w16cid:commentId w16cid:paraId="4F5832A5" w16cid:durableId="29034432"/>
  <w16cid:commentId w16cid:paraId="5D6B01E4" w16cid:durableId="290344C2"/>
  <w16cid:commentId w16cid:paraId="4265D4DE" w16cid:durableId="29034BD1"/>
  <w16cid:commentId w16cid:paraId="51E15C9F" w16cid:durableId="290347C1"/>
  <w16cid:commentId w16cid:paraId="4FC113FA" w16cid:durableId="290347FE"/>
  <w16cid:commentId w16cid:paraId="273BD615" w16cid:durableId="29034809"/>
  <w16cid:commentId w16cid:paraId="2DD335AB" w16cid:durableId="29034B67"/>
  <w16cid:commentId w16cid:paraId="6A1998B8" w16cid:durableId="290348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86A2" w14:textId="77777777" w:rsidR="0074210D" w:rsidRDefault="0074210D">
      <w:pPr>
        <w:spacing w:line="240" w:lineRule="auto"/>
      </w:pPr>
      <w:r>
        <w:separator/>
      </w:r>
    </w:p>
  </w:endnote>
  <w:endnote w:type="continuationSeparator" w:id="0">
    <w:p w14:paraId="4B2BD3AE" w14:textId="77777777" w:rsidR="0074210D" w:rsidRDefault="00742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E201" w14:textId="1BA769F9" w:rsidR="00ED119F" w:rsidRDefault="00ED119F">
    <w:pPr>
      <w:pStyle w:val="Footer"/>
      <w:jc w:val="right"/>
      <w:rPr>
        <w:ins w:id="803" w:author="Julia Christensen" w:date="2023-12-05T16:25:00Z"/>
      </w:rPr>
    </w:pPr>
    <w:ins w:id="804" w:author="Julia Christensen" w:date="2023-12-05T16:25:00Z">
      <w:r>
        <w:rPr>
          <w:rFonts w:ascii="Times New Roman" w:eastAsia="Times New Roman" w:hAnsi="Times New Roman" w:cs="Times New Roman"/>
          <w:sz w:val="24"/>
          <w:szCs w:val="24"/>
        </w:rPr>
        <w:t>Christensen CSC-Senior Research 2023</w:t>
      </w:r>
      <w:r w:rsidR="009F1906">
        <w:rPr>
          <w:rFonts w:ascii="Times New Roman" w:eastAsia="Times New Roman" w:hAnsi="Times New Roman" w:cs="Times New Roman"/>
          <w:sz w:val="24"/>
          <w:szCs w:val="24"/>
        </w:rPr>
        <w:tab/>
      </w:r>
      <w:r w:rsidR="009F1906">
        <w:rPr>
          <w:rFonts w:ascii="Times New Roman" w:eastAsia="Times New Roman" w:hAnsi="Times New Roman" w:cs="Times New Roman"/>
          <w:sz w:val="24"/>
          <w:szCs w:val="24"/>
        </w:rPr>
        <w:tab/>
      </w:r>
    </w:ins>
    <w:customXmlInsRangeStart w:id="805" w:author="Julia Christensen" w:date="2023-12-05T16:25:00Z"/>
    <w:sdt>
      <w:sdtPr>
        <w:id w:val="213090484"/>
        <w:docPartObj>
          <w:docPartGallery w:val="Page Numbers (Bottom of Page)"/>
          <w:docPartUnique/>
        </w:docPartObj>
      </w:sdtPr>
      <w:sdtEndPr>
        <w:rPr>
          <w:noProof/>
        </w:rPr>
      </w:sdtEndPr>
      <w:sdtContent>
        <w:customXmlInsRangeEnd w:id="805"/>
        <w:ins w:id="806" w:author="Julia Christensen" w:date="2023-12-05T16:25:00Z">
          <w:r>
            <w:fldChar w:fldCharType="begin"/>
          </w:r>
          <w:r>
            <w:instrText xml:space="preserve"> PAGE   \* MERGEFORMAT </w:instrText>
          </w:r>
          <w:r>
            <w:fldChar w:fldCharType="separate"/>
          </w:r>
          <w:r>
            <w:rPr>
              <w:noProof/>
            </w:rPr>
            <w:t>2</w:t>
          </w:r>
          <w:r>
            <w:rPr>
              <w:noProof/>
            </w:rPr>
            <w:fldChar w:fldCharType="end"/>
          </w:r>
        </w:ins>
        <w:customXmlInsRangeStart w:id="807" w:author="Julia Christensen" w:date="2023-12-05T16:25:00Z"/>
      </w:sdtContent>
    </w:sdt>
    <w:customXmlInsRangeEnd w:id="807"/>
  </w:p>
  <w:p w14:paraId="4143531E" w14:textId="28B4B508" w:rsidR="00196B1D" w:rsidRDefault="00196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089C" w14:textId="77777777" w:rsidR="0074210D" w:rsidRDefault="0074210D">
      <w:pPr>
        <w:spacing w:line="240" w:lineRule="auto"/>
      </w:pPr>
      <w:r>
        <w:separator/>
      </w:r>
    </w:p>
  </w:footnote>
  <w:footnote w:type="continuationSeparator" w:id="0">
    <w:p w14:paraId="2E85B357" w14:textId="77777777" w:rsidR="0074210D" w:rsidRDefault="007421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45137"/>
    <w:multiLevelType w:val="multilevel"/>
    <w:tmpl w:val="C8EE0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FD0EA9"/>
    <w:multiLevelType w:val="multilevel"/>
    <w:tmpl w:val="29842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417082C"/>
    <w:multiLevelType w:val="hybridMultilevel"/>
    <w:tmpl w:val="401A7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186155">
    <w:abstractNumId w:val="1"/>
  </w:num>
  <w:num w:numId="2" w16cid:durableId="1400246779">
    <w:abstractNumId w:val="0"/>
  </w:num>
  <w:num w:numId="3" w16cid:durableId="15890788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ik,Garrett M.(Computer Science)">
    <w15:presenceInfo w15:providerId="AD" w15:userId="S::dancikg@easternct.edu::47923450-065f-4883-b3d0-9050aca1fa65"/>
  </w15:person>
  <w15:person w15:author="Julia Christensen">
    <w15:presenceInfo w15:providerId="Windows Live" w15:userId="66e5f46dc1ebe0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79A"/>
    <w:rsid w:val="0000435E"/>
    <w:rsid w:val="00004B16"/>
    <w:rsid w:val="00013457"/>
    <w:rsid w:val="00014C66"/>
    <w:rsid w:val="00017883"/>
    <w:rsid w:val="000278A4"/>
    <w:rsid w:val="000401E1"/>
    <w:rsid w:val="00053A37"/>
    <w:rsid w:val="0007625E"/>
    <w:rsid w:val="00083A58"/>
    <w:rsid w:val="0009129E"/>
    <w:rsid w:val="00096C2C"/>
    <w:rsid w:val="000A0786"/>
    <w:rsid w:val="000A0DEB"/>
    <w:rsid w:val="000A13C4"/>
    <w:rsid w:val="000A1C81"/>
    <w:rsid w:val="000A50DA"/>
    <w:rsid w:val="000A5941"/>
    <w:rsid w:val="000B019F"/>
    <w:rsid w:val="000B7019"/>
    <w:rsid w:val="000C193B"/>
    <w:rsid w:val="000C72CB"/>
    <w:rsid w:val="000E37EB"/>
    <w:rsid w:val="000F5C7F"/>
    <w:rsid w:val="0010094E"/>
    <w:rsid w:val="00105D95"/>
    <w:rsid w:val="0011199E"/>
    <w:rsid w:val="0012626E"/>
    <w:rsid w:val="001276F9"/>
    <w:rsid w:val="00133F7E"/>
    <w:rsid w:val="00134B2A"/>
    <w:rsid w:val="00136908"/>
    <w:rsid w:val="001379F3"/>
    <w:rsid w:val="0014760E"/>
    <w:rsid w:val="0015032C"/>
    <w:rsid w:val="00150ABD"/>
    <w:rsid w:val="00162906"/>
    <w:rsid w:val="00162C2E"/>
    <w:rsid w:val="00163708"/>
    <w:rsid w:val="00170F01"/>
    <w:rsid w:val="00171DE7"/>
    <w:rsid w:val="00172254"/>
    <w:rsid w:val="00182AF6"/>
    <w:rsid w:val="00183B30"/>
    <w:rsid w:val="00196B1D"/>
    <w:rsid w:val="001A6106"/>
    <w:rsid w:val="001A7CE3"/>
    <w:rsid w:val="001B128C"/>
    <w:rsid w:val="001C4701"/>
    <w:rsid w:val="001C4F2F"/>
    <w:rsid w:val="001D272F"/>
    <w:rsid w:val="001E1558"/>
    <w:rsid w:val="001F15AB"/>
    <w:rsid w:val="00201817"/>
    <w:rsid w:val="00213B5F"/>
    <w:rsid w:val="00215ADD"/>
    <w:rsid w:val="002366D6"/>
    <w:rsid w:val="00237569"/>
    <w:rsid w:val="0026728A"/>
    <w:rsid w:val="00274314"/>
    <w:rsid w:val="0028360F"/>
    <w:rsid w:val="002906D8"/>
    <w:rsid w:val="00291060"/>
    <w:rsid w:val="00292144"/>
    <w:rsid w:val="00294C8D"/>
    <w:rsid w:val="002A260A"/>
    <w:rsid w:val="002A2CCF"/>
    <w:rsid w:val="002A6F98"/>
    <w:rsid w:val="002B2B06"/>
    <w:rsid w:val="002B2E69"/>
    <w:rsid w:val="002B6A48"/>
    <w:rsid w:val="002C4169"/>
    <w:rsid w:val="002C48CB"/>
    <w:rsid w:val="002C4BA3"/>
    <w:rsid w:val="002D52BD"/>
    <w:rsid w:val="002D749D"/>
    <w:rsid w:val="002E41C8"/>
    <w:rsid w:val="002F2F81"/>
    <w:rsid w:val="0030191D"/>
    <w:rsid w:val="003043C2"/>
    <w:rsid w:val="00307F53"/>
    <w:rsid w:val="00315113"/>
    <w:rsid w:val="0032600F"/>
    <w:rsid w:val="003405FC"/>
    <w:rsid w:val="00345869"/>
    <w:rsid w:val="003472E2"/>
    <w:rsid w:val="00352FA9"/>
    <w:rsid w:val="00356BBD"/>
    <w:rsid w:val="00361C58"/>
    <w:rsid w:val="0036532D"/>
    <w:rsid w:val="00370D3A"/>
    <w:rsid w:val="00372423"/>
    <w:rsid w:val="00372B96"/>
    <w:rsid w:val="0037563E"/>
    <w:rsid w:val="003A05C9"/>
    <w:rsid w:val="003A30A3"/>
    <w:rsid w:val="003A43A8"/>
    <w:rsid w:val="003B0117"/>
    <w:rsid w:val="003B2980"/>
    <w:rsid w:val="003C3AF0"/>
    <w:rsid w:val="003C579A"/>
    <w:rsid w:val="003C7062"/>
    <w:rsid w:val="003D36E5"/>
    <w:rsid w:val="003D3E7A"/>
    <w:rsid w:val="003D43C2"/>
    <w:rsid w:val="003D4D82"/>
    <w:rsid w:val="003F15A9"/>
    <w:rsid w:val="00402149"/>
    <w:rsid w:val="004029D7"/>
    <w:rsid w:val="0041167A"/>
    <w:rsid w:val="00412F7B"/>
    <w:rsid w:val="004240EF"/>
    <w:rsid w:val="00424130"/>
    <w:rsid w:val="00432F85"/>
    <w:rsid w:val="0043335A"/>
    <w:rsid w:val="004419F9"/>
    <w:rsid w:val="00443AFE"/>
    <w:rsid w:val="00451367"/>
    <w:rsid w:val="004626AF"/>
    <w:rsid w:val="00467EEA"/>
    <w:rsid w:val="0047212B"/>
    <w:rsid w:val="004A5185"/>
    <w:rsid w:val="004B0EF3"/>
    <w:rsid w:val="004C6FDD"/>
    <w:rsid w:val="004D3D62"/>
    <w:rsid w:val="004D5886"/>
    <w:rsid w:val="004E4ECE"/>
    <w:rsid w:val="004E7069"/>
    <w:rsid w:val="004F68F2"/>
    <w:rsid w:val="0050122B"/>
    <w:rsid w:val="00501ED6"/>
    <w:rsid w:val="0050212A"/>
    <w:rsid w:val="00507E7C"/>
    <w:rsid w:val="005160B4"/>
    <w:rsid w:val="005175A2"/>
    <w:rsid w:val="00533681"/>
    <w:rsid w:val="00534F6B"/>
    <w:rsid w:val="005408A2"/>
    <w:rsid w:val="00543199"/>
    <w:rsid w:val="005532A4"/>
    <w:rsid w:val="00553A07"/>
    <w:rsid w:val="0055561E"/>
    <w:rsid w:val="00555F16"/>
    <w:rsid w:val="00570858"/>
    <w:rsid w:val="0058134D"/>
    <w:rsid w:val="00591659"/>
    <w:rsid w:val="0059371A"/>
    <w:rsid w:val="00595C50"/>
    <w:rsid w:val="005A37E8"/>
    <w:rsid w:val="005B26FD"/>
    <w:rsid w:val="005B6D35"/>
    <w:rsid w:val="005C01BD"/>
    <w:rsid w:val="005C6E9E"/>
    <w:rsid w:val="005D3934"/>
    <w:rsid w:val="005D69D9"/>
    <w:rsid w:val="005D6CBC"/>
    <w:rsid w:val="005F17C5"/>
    <w:rsid w:val="005F3DBC"/>
    <w:rsid w:val="005F7622"/>
    <w:rsid w:val="00600114"/>
    <w:rsid w:val="00600BED"/>
    <w:rsid w:val="00612045"/>
    <w:rsid w:val="00616896"/>
    <w:rsid w:val="00623DA1"/>
    <w:rsid w:val="00633433"/>
    <w:rsid w:val="00636B9C"/>
    <w:rsid w:val="006378A7"/>
    <w:rsid w:val="00644A9A"/>
    <w:rsid w:val="006453A8"/>
    <w:rsid w:val="00645644"/>
    <w:rsid w:val="006624B7"/>
    <w:rsid w:val="006641C9"/>
    <w:rsid w:val="00676205"/>
    <w:rsid w:val="006800C5"/>
    <w:rsid w:val="00683EB6"/>
    <w:rsid w:val="00687FA5"/>
    <w:rsid w:val="006914D5"/>
    <w:rsid w:val="00692F51"/>
    <w:rsid w:val="006941DB"/>
    <w:rsid w:val="006C1591"/>
    <w:rsid w:val="006C2E9F"/>
    <w:rsid w:val="006C320C"/>
    <w:rsid w:val="006C49FE"/>
    <w:rsid w:val="006C5267"/>
    <w:rsid w:val="006D7D7A"/>
    <w:rsid w:val="006E075A"/>
    <w:rsid w:val="006F42E5"/>
    <w:rsid w:val="00700D4A"/>
    <w:rsid w:val="0071724C"/>
    <w:rsid w:val="0074210D"/>
    <w:rsid w:val="00744A3A"/>
    <w:rsid w:val="0074614F"/>
    <w:rsid w:val="007474F4"/>
    <w:rsid w:val="00753533"/>
    <w:rsid w:val="0076311A"/>
    <w:rsid w:val="00765321"/>
    <w:rsid w:val="0077414B"/>
    <w:rsid w:val="00785954"/>
    <w:rsid w:val="007864CC"/>
    <w:rsid w:val="007879CF"/>
    <w:rsid w:val="00791F86"/>
    <w:rsid w:val="007933F8"/>
    <w:rsid w:val="007959B3"/>
    <w:rsid w:val="007A50D9"/>
    <w:rsid w:val="007B099A"/>
    <w:rsid w:val="007B38C1"/>
    <w:rsid w:val="007D4232"/>
    <w:rsid w:val="007D61AC"/>
    <w:rsid w:val="007D72D1"/>
    <w:rsid w:val="007D7300"/>
    <w:rsid w:val="007E2D93"/>
    <w:rsid w:val="007E68DC"/>
    <w:rsid w:val="007E7480"/>
    <w:rsid w:val="0080016C"/>
    <w:rsid w:val="00807474"/>
    <w:rsid w:val="008133DD"/>
    <w:rsid w:val="00814326"/>
    <w:rsid w:val="00815B9D"/>
    <w:rsid w:val="00821D8F"/>
    <w:rsid w:val="00825103"/>
    <w:rsid w:val="00842D30"/>
    <w:rsid w:val="00843141"/>
    <w:rsid w:val="00846150"/>
    <w:rsid w:val="00857274"/>
    <w:rsid w:val="00871D7A"/>
    <w:rsid w:val="00874409"/>
    <w:rsid w:val="00875D71"/>
    <w:rsid w:val="00885753"/>
    <w:rsid w:val="008879F8"/>
    <w:rsid w:val="00893A4B"/>
    <w:rsid w:val="008A0EAA"/>
    <w:rsid w:val="008A46A1"/>
    <w:rsid w:val="008A742D"/>
    <w:rsid w:val="008B2500"/>
    <w:rsid w:val="008B4E7A"/>
    <w:rsid w:val="008B7857"/>
    <w:rsid w:val="008D1245"/>
    <w:rsid w:val="008D6176"/>
    <w:rsid w:val="008D7488"/>
    <w:rsid w:val="008E1F28"/>
    <w:rsid w:val="008E54C4"/>
    <w:rsid w:val="00900882"/>
    <w:rsid w:val="00901034"/>
    <w:rsid w:val="00912EC3"/>
    <w:rsid w:val="00914178"/>
    <w:rsid w:val="00922966"/>
    <w:rsid w:val="00927A64"/>
    <w:rsid w:val="00930B0F"/>
    <w:rsid w:val="009428EC"/>
    <w:rsid w:val="00953683"/>
    <w:rsid w:val="0095704C"/>
    <w:rsid w:val="0097024B"/>
    <w:rsid w:val="00973074"/>
    <w:rsid w:val="009753BB"/>
    <w:rsid w:val="00983327"/>
    <w:rsid w:val="00992073"/>
    <w:rsid w:val="00993A73"/>
    <w:rsid w:val="009A08F0"/>
    <w:rsid w:val="009A3477"/>
    <w:rsid w:val="009A4D8E"/>
    <w:rsid w:val="009A4DAD"/>
    <w:rsid w:val="009A7CF9"/>
    <w:rsid w:val="009B0F18"/>
    <w:rsid w:val="009B16F3"/>
    <w:rsid w:val="009B44B1"/>
    <w:rsid w:val="009D5F75"/>
    <w:rsid w:val="009E1862"/>
    <w:rsid w:val="009E7577"/>
    <w:rsid w:val="009F1906"/>
    <w:rsid w:val="009F4A26"/>
    <w:rsid w:val="009F53E5"/>
    <w:rsid w:val="009F68AD"/>
    <w:rsid w:val="009F7C46"/>
    <w:rsid w:val="00A01176"/>
    <w:rsid w:val="00A01F31"/>
    <w:rsid w:val="00A031E5"/>
    <w:rsid w:val="00A034B0"/>
    <w:rsid w:val="00A267BD"/>
    <w:rsid w:val="00A319DA"/>
    <w:rsid w:val="00A325DB"/>
    <w:rsid w:val="00A3383D"/>
    <w:rsid w:val="00A42621"/>
    <w:rsid w:val="00A44E17"/>
    <w:rsid w:val="00A4600A"/>
    <w:rsid w:val="00A522D8"/>
    <w:rsid w:val="00A62FAF"/>
    <w:rsid w:val="00A65A82"/>
    <w:rsid w:val="00A77C4A"/>
    <w:rsid w:val="00A77CB9"/>
    <w:rsid w:val="00A92F0C"/>
    <w:rsid w:val="00AA0DA8"/>
    <w:rsid w:val="00AA3D54"/>
    <w:rsid w:val="00AA432B"/>
    <w:rsid w:val="00AA79C0"/>
    <w:rsid w:val="00AC5459"/>
    <w:rsid w:val="00AD4849"/>
    <w:rsid w:val="00AD7B7C"/>
    <w:rsid w:val="00AE03E1"/>
    <w:rsid w:val="00AE2350"/>
    <w:rsid w:val="00AF125C"/>
    <w:rsid w:val="00AF1AD4"/>
    <w:rsid w:val="00AF7046"/>
    <w:rsid w:val="00AF7EE8"/>
    <w:rsid w:val="00B0294C"/>
    <w:rsid w:val="00B14B01"/>
    <w:rsid w:val="00B15514"/>
    <w:rsid w:val="00B20356"/>
    <w:rsid w:val="00B234FE"/>
    <w:rsid w:val="00B33C93"/>
    <w:rsid w:val="00B42D00"/>
    <w:rsid w:val="00B432B1"/>
    <w:rsid w:val="00B44676"/>
    <w:rsid w:val="00B658E4"/>
    <w:rsid w:val="00B72818"/>
    <w:rsid w:val="00B735AD"/>
    <w:rsid w:val="00B778EE"/>
    <w:rsid w:val="00BA296B"/>
    <w:rsid w:val="00BA3E5C"/>
    <w:rsid w:val="00BC2BD4"/>
    <w:rsid w:val="00BC33A9"/>
    <w:rsid w:val="00BC6C80"/>
    <w:rsid w:val="00BC7C64"/>
    <w:rsid w:val="00BC7EB7"/>
    <w:rsid w:val="00BD3988"/>
    <w:rsid w:val="00BD619F"/>
    <w:rsid w:val="00BE3DA3"/>
    <w:rsid w:val="00BE7552"/>
    <w:rsid w:val="00BF6040"/>
    <w:rsid w:val="00BF6A3D"/>
    <w:rsid w:val="00C072B5"/>
    <w:rsid w:val="00C11010"/>
    <w:rsid w:val="00C17777"/>
    <w:rsid w:val="00C26B41"/>
    <w:rsid w:val="00C33400"/>
    <w:rsid w:val="00C36575"/>
    <w:rsid w:val="00C36A17"/>
    <w:rsid w:val="00C428BC"/>
    <w:rsid w:val="00C60F30"/>
    <w:rsid w:val="00C641B9"/>
    <w:rsid w:val="00C702F8"/>
    <w:rsid w:val="00C862EC"/>
    <w:rsid w:val="00C873CF"/>
    <w:rsid w:val="00C87D2A"/>
    <w:rsid w:val="00C9512D"/>
    <w:rsid w:val="00C95A39"/>
    <w:rsid w:val="00CB28FD"/>
    <w:rsid w:val="00CC03D8"/>
    <w:rsid w:val="00CC4F09"/>
    <w:rsid w:val="00CD1F4F"/>
    <w:rsid w:val="00CE3A71"/>
    <w:rsid w:val="00CE5D43"/>
    <w:rsid w:val="00CF0247"/>
    <w:rsid w:val="00CF5A17"/>
    <w:rsid w:val="00D0387D"/>
    <w:rsid w:val="00D1004A"/>
    <w:rsid w:val="00D14B82"/>
    <w:rsid w:val="00D25D2A"/>
    <w:rsid w:val="00D25DCE"/>
    <w:rsid w:val="00D306F4"/>
    <w:rsid w:val="00D3091F"/>
    <w:rsid w:val="00D328D1"/>
    <w:rsid w:val="00D33ECE"/>
    <w:rsid w:val="00D34E64"/>
    <w:rsid w:val="00D47465"/>
    <w:rsid w:val="00D63BBA"/>
    <w:rsid w:val="00D6571A"/>
    <w:rsid w:val="00D7284E"/>
    <w:rsid w:val="00D73DA6"/>
    <w:rsid w:val="00D74B89"/>
    <w:rsid w:val="00D927DF"/>
    <w:rsid w:val="00D9348B"/>
    <w:rsid w:val="00D97956"/>
    <w:rsid w:val="00D97C73"/>
    <w:rsid w:val="00DA7945"/>
    <w:rsid w:val="00DB2D62"/>
    <w:rsid w:val="00DB3637"/>
    <w:rsid w:val="00DC499D"/>
    <w:rsid w:val="00DC7F84"/>
    <w:rsid w:val="00DD0892"/>
    <w:rsid w:val="00DD2B62"/>
    <w:rsid w:val="00DD71E0"/>
    <w:rsid w:val="00DE0ED3"/>
    <w:rsid w:val="00DE26E0"/>
    <w:rsid w:val="00DE29D9"/>
    <w:rsid w:val="00E073AF"/>
    <w:rsid w:val="00E11C9F"/>
    <w:rsid w:val="00E16B87"/>
    <w:rsid w:val="00E36490"/>
    <w:rsid w:val="00E42E14"/>
    <w:rsid w:val="00E42E3F"/>
    <w:rsid w:val="00E52B61"/>
    <w:rsid w:val="00E53621"/>
    <w:rsid w:val="00E56A26"/>
    <w:rsid w:val="00E641EF"/>
    <w:rsid w:val="00E73565"/>
    <w:rsid w:val="00E743DC"/>
    <w:rsid w:val="00E77965"/>
    <w:rsid w:val="00E90624"/>
    <w:rsid w:val="00E90F4B"/>
    <w:rsid w:val="00E91B29"/>
    <w:rsid w:val="00E96B1F"/>
    <w:rsid w:val="00EA62EC"/>
    <w:rsid w:val="00EA65B6"/>
    <w:rsid w:val="00EB03BA"/>
    <w:rsid w:val="00EB3008"/>
    <w:rsid w:val="00EB4042"/>
    <w:rsid w:val="00EB6A4C"/>
    <w:rsid w:val="00EC6146"/>
    <w:rsid w:val="00ED0422"/>
    <w:rsid w:val="00ED0DF2"/>
    <w:rsid w:val="00ED119F"/>
    <w:rsid w:val="00EE056B"/>
    <w:rsid w:val="00EE266A"/>
    <w:rsid w:val="00EE3328"/>
    <w:rsid w:val="00EE3E05"/>
    <w:rsid w:val="00EF0A9D"/>
    <w:rsid w:val="00EF165B"/>
    <w:rsid w:val="00F5685B"/>
    <w:rsid w:val="00F57163"/>
    <w:rsid w:val="00F7058D"/>
    <w:rsid w:val="00F92AF4"/>
    <w:rsid w:val="00FA4AB3"/>
    <w:rsid w:val="00FB0F3C"/>
    <w:rsid w:val="00FB51D0"/>
    <w:rsid w:val="00FB5D0F"/>
    <w:rsid w:val="00FD141D"/>
    <w:rsid w:val="00FD3BE9"/>
    <w:rsid w:val="00FD723E"/>
    <w:rsid w:val="00FE47F0"/>
    <w:rsid w:val="00FE585B"/>
    <w:rsid w:val="00FF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7A46"/>
  <w15:docId w15:val="{94EBEBAA-B53C-294C-B8C1-F9172CC3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162C2E"/>
    <w:pPr>
      <w:spacing w:line="240" w:lineRule="auto"/>
    </w:pPr>
  </w:style>
  <w:style w:type="character" w:styleId="CommentReference">
    <w:name w:val="annotation reference"/>
    <w:basedOn w:val="DefaultParagraphFont"/>
    <w:uiPriority w:val="99"/>
    <w:semiHidden/>
    <w:unhideWhenUsed/>
    <w:rsid w:val="00162C2E"/>
    <w:rPr>
      <w:sz w:val="16"/>
      <w:szCs w:val="16"/>
    </w:rPr>
  </w:style>
  <w:style w:type="paragraph" w:styleId="CommentText">
    <w:name w:val="annotation text"/>
    <w:basedOn w:val="Normal"/>
    <w:link w:val="CommentTextChar"/>
    <w:uiPriority w:val="99"/>
    <w:semiHidden/>
    <w:unhideWhenUsed/>
    <w:rsid w:val="00162C2E"/>
    <w:pPr>
      <w:spacing w:line="240" w:lineRule="auto"/>
    </w:pPr>
    <w:rPr>
      <w:sz w:val="20"/>
      <w:szCs w:val="20"/>
    </w:rPr>
  </w:style>
  <w:style w:type="character" w:customStyle="1" w:styleId="CommentTextChar">
    <w:name w:val="Comment Text Char"/>
    <w:basedOn w:val="DefaultParagraphFont"/>
    <w:link w:val="CommentText"/>
    <w:uiPriority w:val="99"/>
    <w:semiHidden/>
    <w:rsid w:val="00162C2E"/>
    <w:rPr>
      <w:sz w:val="20"/>
      <w:szCs w:val="20"/>
    </w:rPr>
  </w:style>
  <w:style w:type="paragraph" w:styleId="CommentSubject">
    <w:name w:val="annotation subject"/>
    <w:basedOn w:val="CommentText"/>
    <w:next w:val="CommentText"/>
    <w:link w:val="CommentSubjectChar"/>
    <w:uiPriority w:val="99"/>
    <w:semiHidden/>
    <w:unhideWhenUsed/>
    <w:rsid w:val="00162C2E"/>
    <w:rPr>
      <w:b/>
      <w:bCs/>
    </w:rPr>
  </w:style>
  <w:style w:type="character" w:customStyle="1" w:styleId="CommentSubjectChar">
    <w:name w:val="Comment Subject Char"/>
    <w:basedOn w:val="CommentTextChar"/>
    <w:link w:val="CommentSubject"/>
    <w:uiPriority w:val="99"/>
    <w:semiHidden/>
    <w:rsid w:val="00162C2E"/>
    <w:rPr>
      <w:b/>
      <w:bCs/>
      <w:sz w:val="20"/>
      <w:szCs w:val="20"/>
    </w:rPr>
  </w:style>
  <w:style w:type="character" w:styleId="Hyperlink">
    <w:name w:val="Hyperlink"/>
    <w:basedOn w:val="DefaultParagraphFont"/>
    <w:uiPriority w:val="99"/>
    <w:unhideWhenUsed/>
    <w:rsid w:val="00162C2E"/>
    <w:rPr>
      <w:color w:val="0000FF" w:themeColor="hyperlink"/>
      <w:u w:val="single"/>
    </w:rPr>
  </w:style>
  <w:style w:type="character" w:styleId="UnresolvedMention">
    <w:name w:val="Unresolved Mention"/>
    <w:basedOn w:val="DefaultParagraphFont"/>
    <w:uiPriority w:val="99"/>
    <w:semiHidden/>
    <w:unhideWhenUsed/>
    <w:rsid w:val="00162C2E"/>
    <w:rPr>
      <w:color w:val="605E5C"/>
      <w:shd w:val="clear" w:color="auto" w:fill="E1DFDD"/>
    </w:rPr>
  </w:style>
  <w:style w:type="table" w:styleId="TableGrid">
    <w:name w:val="Table Grid"/>
    <w:basedOn w:val="TableNormal"/>
    <w:uiPriority w:val="39"/>
    <w:rsid w:val="002F2F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296B"/>
    <w:rPr>
      <w:color w:val="800080" w:themeColor="followedHyperlink"/>
      <w:u w:val="single"/>
    </w:rPr>
  </w:style>
  <w:style w:type="paragraph" w:styleId="Bibliography">
    <w:name w:val="Bibliography"/>
    <w:basedOn w:val="Normal"/>
    <w:next w:val="Normal"/>
    <w:uiPriority w:val="37"/>
    <w:unhideWhenUsed/>
    <w:rsid w:val="00765321"/>
    <w:pPr>
      <w:tabs>
        <w:tab w:val="left" w:pos="504"/>
      </w:tabs>
      <w:spacing w:line="240" w:lineRule="auto"/>
      <w:ind w:left="504" w:hanging="504"/>
    </w:pPr>
  </w:style>
  <w:style w:type="paragraph" w:styleId="ListParagraph">
    <w:name w:val="List Paragraph"/>
    <w:basedOn w:val="Normal"/>
    <w:uiPriority w:val="34"/>
    <w:qFormat/>
    <w:rsid w:val="00753533"/>
    <w:pPr>
      <w:ind w:left="720"/>
      <w:contextualSpacing/>
    </w:pPr>
  </w:style>
  <w:style w:type="paragraph" w:styleId="Header">
    <w:name w:val="header"/>
    <w:basedOn w:val="Normal"/>
    <w:link w:val="HeaderChar"/>
    <w:uiPriority w:val="99"/>
    <w:unhideWhenUsed/>
    <w:rsid w:val="000B019F"/>
    <w:pPr>
      <w:tabs>
        <w:tab w:val="center" w:pos="4680"/>
        <w:tab w:val="right" w:pos="9360"/>
      </w:tabs>
      <w:spacing w:line="240" w:lineRule="auto"/>
    </w:pPr>
  </w:style>
  <w:style w:type="character" w:customStyle="1" w:styleId="HeaderChar">
    <w:name w:val="Header Char"/>
    <w:basedOn w:val="DefaultParagraphFont"/>
    <w:link w:val="Header"/>
    <w:uiPriority w:val="99"/>
    <w:rsid w:val="000B019F"/>
  </w:style>
  <w:style w:type="paragraph" w:styleId="Footer">
    <w:name w:val="footer"/>
    <w:basedOn w:val="Normal"/>
    <w:link w:val="FooterChar"/>
    <w:uiPriority w:val="99"/>
    <w:unhideWhenUsed/>
    <w:rsid w:val="000B019F"/>
    <w:pPr>
      <w:tabs>
        <w:tab w:val="center" w:pos="4680"/>
        <w:tab w:val="right" w:pos="9360"/>
      </w:tabs>
      <w:spacing w:line="240" w:lineRule="auto"/>
    </w:pPr>
  </w:style>
  <w:style w:type="character" w:customStyle="1" w:styleId="FooterChar">
    <w:name w:val="Footer Char"/>
    <w:basedOn w:val="DefaultParagraphFont"/>
    <w:link w:val="Footer"/>
    <w:uiPriority w:val="99"/>
    <w:rsid w:val="000B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43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seer.cancer.gov/statfacts/html/common.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ncbi.nlm.nih.gov/research/pubtator/"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cbi.nlm.nih.gov/research/pubtator/api.html"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ellowship1954.github.io/Analyzing-Science-Articles--Gene-Identification-In-Brain-Tumors/"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21</Pages>
  <Words>6084</Words>
  <Characters>34679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Christensen</dc:creator>
  <cp:lastModifiedBy>Julia Christensen</cp:lastModifiedBy>
  <cp:revision>444</cp:revision>
  <dcterms:created xsi:type="dcterms:W3CDTF">2023-11-21T13:46:00Z</dcterms:created>
  <dcterms:modified xsi:type="dcterms:W3CDTF">2023-12-07T18:28:00Z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id="vp3OLYHO"/&gt;&lt;style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